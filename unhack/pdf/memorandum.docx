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DFDB8" w14:textId="0673B455" w:rsidR="003629BE" w:rsidRDefault="00D23BD5" w:rsidP="00922A28">
      <w:pPr>
        <w:rPr>
          <w:ins w:id="0" w:author="Microsoft Office User" w:date="2015-12-09T06:16:00Z"/>
          <w:rFonts w:ascii="Cambria" w:eastAsia="Times New Roman" w:hAnsi="Cambria"/>
        </w:rPr>
      </w:pPr>
      <w:ins w:id="1" w:author="Microsoft Office User" w:date="2015-11-26T16:28:00Z">
        <w:r w:rsidRPr="00145241">
          <w:rPr>
            <w:noProof/>
          </w:rPr>
          <w:drawing>
            <wp:anchor distT="0" distB="0" distL="114300" distR="114300" simplePos="0" relativeHeight="251659264" behindDoc="0" locked="0" layoutInCell="1" allowOverlap="1" wp14:anchorId="4AD93EDD" wp14:editId="33796ACE">
              <wp:simplePos x="0" y="0"/>
              <wp:positionH relativeFrom="margin">
                <wp:posOffset>-61595</wp:posOffset>
              </wp:positionH>
              <wp:positionV relativeFrom="paragraph">
                <wp:posOffset>-220980</wp:posOffset>
              </wp:positionV>
              <wp:extent cx="2227580" cy="362585"/>
              <wp:effectExtent l="0" t="0" r="7620" b="0"/>
              <wp:wrapTight wrapText="bothSides">
                <wp:wrapPolygon edited="0">
                  <wp:start x="8374" y="0"/>
                  <wp:lineTo x="0" y="1513"/>
                  <wp:lineTo x="0" y="18158"/>
                  <wp:lineTo x="3694" y="19671"/>
                  <wp:lineTo x="17979" y="19671"/>
                  <wp:lineTo x="21428" y="19671"/>
                  <wp:lineTo x="21428" y="3026"/>
                  <wp:lineTo x="17979" y="0"/>
                  <wp:lineTo x="83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7580" cy="362585"/>
                      </a:xfrm>
                      <a:prstGeom prst="rect">
                        <a:avLst/>
                      </a:prstGeom>
                    </pic:spPr>
                  </pic:pic>
                </a:graphicData>
              </a:graphic>
              <wp14:sizeRelH relativeFrom="page">
                <wp14:pctWidth>0</wp14:pctWidth>
              </wp14:sizeRelH>
              <wp14:sizeRelV relativeFrom="page">
                <wp14:pctHeight>0</wp14:pctHeight>
              </wp14:sizeRelV>
            </wp:anchor>
          </w:drawing>
        </w:r>
      </w:ins>
    </w:p>
    <w:p w14:paraId="48FB560F" w14:textId="77777777" w:rsidR="003629BE" w:rsidRDefault="003629BE" w:rsidP="00922A28">
      <w:pPr>
        <w:rPr>
          <w:ins w:id="2" w:author="Microsoft Office User" w:date="2015-12-09T06:16:00Z"/>
          <w:rFonts w:ascii="Cambria" w:eastAsia="Times New Roman" w:hAnsi="Cambria"/>
        </w:rPr>
      </w:pPr>
    </w:p>
    <w:p w14:paraId="2C03A860" w14:textId="77777777" w:rsidR="00964B49" w:rsidRDefault="00964B49">
      <w:pPr>
        <w:shd w:val="clear" w:color="auto" w:fill="FFFFFF"/>
        <w:spacing w:line="384" w:lineRule="atLeast"/>
        <w:rPr>
          <w:ins w:id="3" w:author="Microsoft Office User" w:date="2015-12-11T08:43:00Z"/>
          <w:rFonts w:asciiTheme="majorHAnsi" w:hAnsiTheme="majorHAnsi" w:cs="Arial"/>
          <w:b/>
          <w:bCs/>
          <w:color w:val="002060"/>
          <w:spacing w:val="-1"/>
          <w:sz w:val="32"/>
          <w:szCs w:val="32"/>
        </w:rPr>
      </w:pPr>
    </w:p>
    <w:p w14:paraId="4CEC0AF0" w14:textId="4CDAF19B" w:rsidR="00922A28" w:rsidRPr="00964B49" w:rsidDel="00350AA9" w:rsidRDefault="00B354F4">
      <w:pPr>
        <w:shd w:val="clear" w:color="auto" w:fill="FFFFFF"/>
        <w:spacing w:line="384" w:lineRule="atLeast"/>
        <w:rPr>
          <w:del w:id="4" w:author="Microsoft Office User" w:date="2015-12-09T17:59:00Z"/>
          <w:rFonts w:asciiTheme="majorHAnsi" w:hAnsiTheme="majorHAnsi" w:cs="Arial"/>
          <w:b/>
          <w:bCs/>
          <w:color w:val="002060"/>
          <w:spacing w:val="-1"/>
          <w:sz w:val="32"/>
          <w:szCs w:val="32"/>
          <w:rPrChange w:id="5" w:author="Microsoft Office User" w:date="2015-12-11T08:43:00Z">
            <w:rPr>
              <w:del w:id="6" w:author="Microsoft Office User" w:date="2015-12-09T17:59:00Z"/>
              <w:rFonts w:eastAsia="Times New Roman"/>
            </w:rPr>
          </w:rPrChange>
        </w:rPr>
        <w:pPrChange w:id="7" w:author="Microsoft Office User" w:date="2015-12-11T08:43:00Z">
          <w:pPr/>
        </w:pPrChange>
      </w:pPr>
      <w:del w:id="8" w:author="Microsoft Office User" w:date="2015-11-26T16:29:00Z">
        <w:r w:rsidRPr="00964B49" w:rsidDel="00C05F52">
          <w:rPr>
            <w:rFonts w:asciiTheme="majorHAnsi" w:hAnsiTheme="majorHAnsi" w:cs="Arial"/>
            <w:b/>
            <w:bCs/>
            <w:noProof/>
            <w:color w:val="002060"/>
            <w:spacing w:val="-1"/>
            <w:sz w:val="32"/>
            <w:szCs w:val="32"/>
            <w:rPrChange w:id="9" w:author="Microsoft Office User" w:date="2015-12-11T08:43:00Z">
              <w:rPr>
                <w:rFonts w:eastAsia="Times New Roman"/>
                <w:noProof/>
              </w:rPr>
            </w:rPrChange>
          </w:rPr>
          <w:drawing>
            <wp:inline distT="0" distB="0" distL="0" distR="0" wp14:anchorId="44050957" wp14:editId="3005A519">
              <wp:extent cx="2890289" cy="114554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jpg"/>
                      <pic:cNvPicPr/>
                    </pic:nvPicPr>
                    <pic:blipFill>
                      <a:blip r:embed="rId10">
                        <a:extLst>
                          <a:ext uri="{28A0092B-C50C-407E-A947-70E740481C1C}">
                            <a14:useLocalDpi xmlns:a14="http://schemas.microsoft.com/office/drawing/2010/main" val="0"/>
                          </a:ext>
                        </a:extLst>
                      </a:blip>
                      <a:stretch>
                        <a:fillRect/>
                      </a:stretch>
                    </pic:blipFill>
                    <pic:spPr>
                      <a:xfrm>
                        <a:off x="0" y="0"/>
                        <a:ext cx="2933711" cy="1162750"/>
                      </a:xfrm>
                      <a:prstGeom prst="rect">
                        <a:avLst/>
                      </a:prstGeom>
                    </pic:spPr>
                  </pic:pic>
                </a:graphicData>
              </a:graphic>
            </wp:inline>
          </w:drawing>
        </w:r>
      </w:del>
    </w:p>
    <w:p w14:paraId="5F260129" w14:textId="77777777" w:rsidR="000E3C10" w:rsidRPr="00964B49" w:rsidDel="00350AA9" w:rsidRDefault="000E3C10">
      <w:pPr>
        <w:shd w:val="clear" w:color="auto" w:fill="FFFFFF"/>
        <w:spacing w:line="384" w:lineRule="atLeast"/>
        <w:rPr>
          <w:del w:id="10" w:author="Microsoft Office User" w:date="2015-12-09T17:59:00Z"/>
          <w:rFonts w:asciiTheme="majorHAnsi" w:hAnsiTheme="majorHAnsi" w:cs="Arial"/>
          <w:b/>
          <w:bCs/>
          <w:color w:val="002060"/>
          <w:spacing w:val="-1"/>
          <w:sz w:val="32"/>
          <w:szCs w:val="32"/>
          <w:rPrChange w:id="11" w:author="Microsoft Office User" w:date="2015-12-11T08:43:00Z">
            <w:rPr>
              <w:del w:id="12" w:author="Microsoft Office User" w:date="2015-12-09T17:59:00Z"/>
              <w:rFonts w:eastAsia="Times New Roman"/>
            </w:rPr>
          </w:rPrChange>
        </w:rPr>
        <w:pPrChange w:id="13" w:author="Microsoft Office User" w:date="2015-12-11T08:43:00Z">
          <w:pPr/>
        </w:pPrChange>
      </w:pPr>
    </w:p>
    <w:p w14:paraId="444E1530" w14:textId="6A508E1C" w:rsidR="00892882" w:rsidRPr="00964B49" w:rsidRDefault="00350AA9">
      <w:pPr>
        <w:shd w:val="clear" w:color="auto" w:fill="FFFFFF"/>
        <w:spacing w:line="384" w:lineRule="atLeast"/>
        <w:rPr>
          <w:ins w:id="14" w:author="Microsoft Office User" w:date="2015-12-09T18:55:00Z"/>
          <w:rFonts w:asciiTheme="majorHAnsi" w:hAnsiTheme="majorHAnsi" w:cs="Arial"/>
          <w:b/>
          <w:bCs/>
          <w:color w:val="002060"/>
          <w:spacing w:val="-1"/>
          <w:sz w:val="32"/>
          <w:szCs w:val="32"/>
        </w:rPr>
      </w:pPr>
      <w:ins w:id="15" w:author="Microsoft Office User" w:date="2015-12-09T17:59:00Z">
        <w:r w:rsidRPr="00964B49">
          <w:rPr>
            <w:rFonts w:asciiTheme="majorHAnsi" w:hAnsiTheme="majorHAnsi" w:cs="Arial"/>
            <w:b/>
            <w:bCs/>
            <w:color w:val="002060"/>
            <w:spacing w:val="-1"/>
            <w:sz w:val="32"/>
            <w:szCs w:val="32"/>
            <w:rPrChange w:id="16" w:author="Microsoft Office User" w:date="2015-12-11T08:43:00Z">
              <w:rPr>
                <w:rFonts w:ascii="Arial" w:hAnsi="Arial" w:cs="Arial"/>
                <w:b/>
                <w:bCs/>
                <w:color w:val="002060"/>
                <w:spacing w:val="-1"/>
              </w:rPr>
            </w:rPrChange>
          </w:rPr>
          <w:t>About unHACK</w:t>
        </w:r>
      </w:ins>
      <w:ins w:id="17" w:author="Microsoft Office User" w:date="2015-12-09T18:00:00Z">
        <w:r w:rsidR="00933B8E" w:rsidRPr="00964B49">
          <w:rPr>
            <w:rFonts w:asciiTheme="majorHAnsi" w:hAnsiTheme="majorHAnsi" w:cs="Arial"/>
            <w:b/>
            <w:bCs/>
            <w:color w:val="002060"/>
            <w:spacing w:val="-1"/>
            <w:sz w:val="32"/>
            <w:szCs w:val="32"/>
          </w:rPr>
          <w:t xml:space="preserve"> programs</w:t>
        </w:r>
      </w:ins>
    </w:p>
    <w:p w14:paraId="420884B2" w14:textId="77777777" w:rsidR="008A739D" w:rsidRPr="00964B49" w:rsidRDefault="008A739D">
      <w:pPr>
        <w:shd w:val="clear" w:color="auto" w:fill="FFFFFF"/>
        <w:spacing w:line="384" w:lineRule="atLeast"/>
        <w:rPr>
          <w:ins w:id="18" w:author="Microsoft Office User" w:date="2015-12-11T08:38:00Z"/>
          <w:rFonts w:asciiTheme="majorHAnsi" w:hAnsiTheme="majorHAnsi" w:cs="Arial"/>
          <w:b/>
          <w:color w:val="002060"/>
          <w:spacing w:val="-1"/>
          <w:sz w:val="28"/>
          <w:szCs w:val="28"/>
          <w:rPrChange w:id="19" w:author="Microsoft Office User" w:date="2015-12-11T08:43:00Z">
            <w:rPr>
              <w:ins w:id="20" w:author="Microsoft Office User" w:date="2015-12-11T08:38:00Z"/>
              <w:rFonts w:ascii="Lucida Grande" w:eastAsia="Lucida Grande" w:hAnsi="Lucida Grande" w:cs="Lucida Grande"/>
              <w:b/>
              <w:color w:val="404040" w:themeColor="text1" w:themeTint="BF"/>
              <w:kern w:val="24"/>
              <w:sz w:val="32"/>
              <w:szCs w:val="32"/>
            </w:rPr>
          </w:rPrChange>
        </w:rPr>
        <w:pPrChange w:id="21" w:author="Microsoft Office User" w:date="2015-12-11T08:43:00Z">
          <w:pPr>
            <w:jc w:val="both"/>
          </w:pPr>
        </w:pPrChange>
      </w:pPr>
      <w:ins w:id="22" w:author="Microsoft Office User" w:date="2015-12-11T08:38:00Z">
        <w:r w:rsidRPr="00964B49">
          <w:rPr>
            <w:rFonts w:asciiTheme="majorHAnsi" w:hAnsiTheme="majorHAnsi" w:cs="Arial"/>
            <w:b/>
            <w:color w:val="002060"/>
            <w:spacing w:val="-1"/>
            <w:sz w:val="28"/>
            <w:szCs w:val="28"/>
            <w:rPrChange w:id="23" w:author="Microsoft Office User" w:date="2015-12-11T08:43:00Z">
              <w:rPr>
                <w:rFonts w:ascii="Lucida Grande" w:eastAsia="Lucida Grande" w:hAnsi="Lucida Grande" w:cs="Lucida Grande"/>
                <w:b/>
                <w:color w:val="404040" w:themeColor="text1" w:themeTint="BF"/>
                <w:kern w:val="24"/>
                <w:sz w:val="32"/>
                <w:szCs w:val="32"/>
              </w:rPr>
            </w:rPrChange>
          </w:rPr>
          <w:t>Introduction</w:t>
        </w:r>
      </w:ins>
    </w:p>
    <w:p w14:paraId="5BD76DFD" w14:textId="77777777" w:rsidR="008A739D" w:rsidRPr="00140421" w:rsidRDefault="008A739D" w:rsidP="008A739D">
      <w:pPr>
        <w:jc w:val="both"/>
        <w:rPr>
          <w:ins w:id="24" w:author="Microsoft Office User" w:date="2015-12-11T08:38:00Z"/>
          <w:rFonts w:asciiTheme="majorHAnsi" w:eastAsia="Times New Roman" w:hAnsiTheme="majorHAnsi" w:cs="Arial"/>
          <w:color w:val="002060"/>
          <w:shd w:val="clear" w:color="auto" w:fill="FFFFFF"/>
          <w:rPrChange w:id="25" w:author="Microsoft Office User" w:date="2015-12-11T08:42:00Z">
            <w:rPr>
              <w:ins w:id="26" w:author="Microsoft Office User" w:date="2015-12-11T08:38:00Z"/>
              <w:rFonts w:ascii="Lucida Grande" w:eastAsia="Lucida Grande" w:hAnsi="Lucida Grande" w:cs="Lucida Grande"/>
              <w:b/>
              <w:color w:val="1E2759"/>
              <w:kern w:val="24"/>
              <w:sz w:val="48"/>
              <w:szCs w:val="48"/>
            </w:rPr>
          </w:rPrChange>
        </w:rPr>
      </w:pPr>
    </w:p>
    <w:p w14:paraId="72A36E21" w14:textId="77777777" w:rsidR="008A739D" w:rsidRPr="006A5745" w:rsidRDefault="008A739D" w:rsidP="008A739D">
      <w:pPr>
        <w:spacing w:line="276" w:lineRule="auto"/>
        <w:jc w:val="both"/>
        <w:rPr>
          <w:ins w:id="27" w:author="Microsoft Office User" w:date="2015-12-11T08:38:00Z"/>
          <w:rFonts w:asciiTheme="majorHAnsi" w:eastAsia="Times New Roman" w:hAnsiTheme="majorHAnsi" w:cs="Arial"/>
          <w:color w:val="FF0000"/>
          <w:shd w:val="clear" w:color="auto" w:fill="FFFFFF"/>
          <w:rPrChange w:id="28" w:author="Microsoft Office User" w:date="2016-01-04T08:38:00Z">
            <w:rPr>
              <w:ins w:id="29" w:author="Microsoft Office User" w:date="2015-12-11T08:38:00Z"/>
              <w:color w:val="404040" w:themeColor="text1" w:themeTint="BF"/>
            </w:rPr>
          </w:rPrChange>
        </w:rPr>
      </w:pPr>
      <w:ins w:id="30" w:author="Microsoft Office User" w:date="2015-12-11T08:38:00Z">
        <w:r w:rsidRPr="00140421">
          <w:rPr>
            <w:rFonts w:asciiTheme="majorHAnsi" w:eastAsia="Times New Roman" w:hAnsiTheme="majorHAnsi" w:cs="Arial"/>
            <w:color w:val="002060"/>
            <w:shd w:val="clear" w:color="auto" w:fill="FFFFFF"/>
            <w:rPrChange w:id="31" w:author="Microsoft Office User" w:date="2015-12-11T08:42:00Z">
              <w:rPr>
                <w:rFonts w:eastAsia="Times New Roman"/>
                <w:color w:val="404040" w:themeColor="text1" w:themeTint="BF"/>
              </w:rPr>
            </w:rPrChange>
          </w:rPr>
          <w:t xml:space="preserve">The world we live is inundated with technology – innovations like the artificial intelligence, robotics, Internet of Things, 3-D printing, etc. are getting integrated into society and transforming the way we live. Today we can drive an automated car to our smart home and have a drone deliver a pizza. Wearables like Apple watch, Google glasses, Oculus Rift, etc. is </w:t>
        </w:r>
        <w:bookmarkStart w:id="32" w:name="_GoBack"/>
        <w:r w:rsidRPr="006A5745">
          <w:rPr>
            <w:rFonts w:asciiTheme="majorHAnsi" w:eastAsia="Times New Roman" w:hAnsiTheme="majorHAnsi" w:cs="Arial"/>
            <w:color w:val="FF0000"/>
            <w:shd w:val="clear" w:color="auto" w:fill="FFFFFF"/>
            <w:rPrChange w:id="33" w:author="Microsoft Office User" w:date="2016-01-04T08:38:00Z">
              <w:rPr>
                <w:rFonts w:eastAsia="Times New Roman"/>
                <w:color w:val="404040" w:themeColor="text1" w:themeTint="BF"/>
              </w:rPr>
            </w:rPrChange>
          </w:rPr>
          <w:t>what children want Santa to deliver this Christmas.</w:t>
        </w:r>
      </w:ins>
    </w:p>
    <w:bookmarkEnd w:id="32"/>
    <w:p w14:paraId="02C4E56C" w14:textId="77777777" w:rsidR="008A739D" w:rsidRPr="00140421" w:rsidRDefault="008A739D" w:rsidP="008A739D">
      <w:pPr>
        <w:spacing w:line="276" w:lineRule="auto"/>
        <w:jc w:val="both"/>
        <w:rPr>
          <w:ins w:id="34" w:author="Microsoft Office User" w:date="2015-12-11T08:38:00Z"/>
          <w:rFonts w:asciiTheme="majorHAnsi" w:eastAsia="Times New Roman" w:hAnsiTheme="majorHAnsi" w:cs="Arial"/>
          <w:color w:val="002060"/>
          <w:shd w:val="clear" w:color="auto" w:fill="FFFFFF"/>
          <w:rPrChange w:id="35" w:author="Microsoft Office User" w:date="2015-12-11T08:42:00Z">
            <w:rPr>
              <w:ins w:id="36" w:author="Microsoft Office User" w:date="2015-12-11T08:38:00Z"/>
              <w:color w:val="404040" w:themeColor="text1" w:themeTint="BF"/>
            </w:rPr>
          </w:rPrChange>
        </w:rPr>
      </w:pPr>
    </w:p>
    <w:p w14:paraId="56A21668" w14:textId="77777777" w:rsidR="008A739D" w:rsidRPr="00140421" w:rsidRDefault="008A739D" w:rsidP="008A739D">
      <w:pPr>
        <w:spacing w:line="276" w:lineRule="auto"/>
        <w:jc w:val="both"/>
        <w:rPr>
          <w:ins w:id="37" w:author="Microsoft Office User" w:date="2015-12-11T08:38:00Z"/>
          <w:rFonts w:asciiTheme="majorHAnsi" w:eastAsia="Times New Roman" w:hAnsiTheme="majorHAnsi" w:cs="Arial"/>
          <w:color w:val="002060"/>
          <w:shd w:val="clear" w:color="auto" w:fill="FFFFFF"/>
          <w:rPrChange w:id="38" w:author="Microsoft Office User" w:date="2015-12-11T08:42:00Z">
            <w:rPr>
              <w:ins w:id="39" w:author="Microsoft Office User" w:date="2015-12-11T08:38:00Z"/>
              <w:rFonts w:eastAsia="Times New Roman" w:cs="Arial"/>
              <w:color w:val="404040" w:themeColor="text1" w:themeTint="BF"/>
            </w:rPr>
          </w:rPrChange>
        </w:rPr>
      </w:pPr>
      <w:ins w:id="40" w:author="Microsoft Office User" w:date="2015-12-11T08:38:00Z">
        <w:r w:rsidRPr="00140421">
          <w:rPr>
            <w:rFonts w:asciiTheme="majorHAnsi" w:eastAsia="Times New Roman" w:hAnsiTheme="majorHAnsi" w:cs="Arial"/>
            <w:color w:val="002060"/>
            <w:shd w:val="clear" w:color="auto" w:fill="FFFFFF"/>
            <w:rPrChange w:id="41" w:author="Microsoft Office User" w:date="2015-12-11T08:42:00Z">
              <w:rPr>
                <w:rFonts w:eastAsia="Times New Roman"/>
                <w:color w:val="404040" w:themeColor="text1" w:themeTint="BF"/>
                <w:spacing w:val="-1"/>
                <w:shd w:val="clear" w:color="auto" w:fill="FFFFFF"/>
              </w:rPr>
            </w:rPrChange>
          </w:rPr>
          <w:t>The Internet has enabled instant global communication and access to information, where students use information at their fingertips, collaborate and create to accomplish results never seen before – intellectual energy thus released is transforming education globally. Social media has given immense power to children to easily spread their ideas— both good and bad, worthwhile and insipid—to an audience of thousands. These disruptive technologies in education are transforming the learning environment. Digital Learning is far more engaging and student-centric- No longer does learning have to be one-size-fits-all or confined to the classroom. </w:t>
        </w:r>
      </w:ins>
    </w:p>
    <w:p w14:paraId="23427A23" w14:textId="77777777" w:rsidR="008A739D" w:rsidRPr="00140421" w:rsidRDefault="008A739D" w:rsidP="008A739D">
      <w:pPr>
        <w:spacing w:line="276" w:lineRule="auto"/>
        <w:jc w:val="both"/>
        <w:rPr>
          <w:ins w:id="42" w:author="Microsoft Office User" w:date="2015-12-11T08:38:00Z"/>
          <w:rFonts w:asciiTheme="majorHAnsi" w:eastAsia="Times New Roman" w:hAnsiTheme="majorHAnsi" w:cs="Arial"/>
          <w:color w:val="002060"/>
          <w:shd w:val="clear" w:color="auto" w:fill="FFFFFF"/>
          <w:rPrChange w:id="43" w:author="Microsoft Office User" w:date="2015-12-11T08:42:00Z">
            <w:rPr>
              <w:ins w:id="44" w:author="Microsoft Office User" w:date="2015-12-11T08:38:00Z"/>
              <w:rFonts w:eastAsia="Times New Roman" w:cs="Arial"/>
              <w:b/>
              <w:color w:val="404040" w:themeColor="text1" w:themeTint="BF"/>
              <w:shd w:val="clear" w:color="auto" w:fill="FFFFFF"/>
            </w:rPr>
          </w:rPrChange>
        </w:rPr>
      </w:pPr>
    </w:p>
    <w:p w14:paraId="48545FD7" w14:textId="77777777" w:rsidR="008A739D" w:rsidRPr="00140421" w:rsidRDefault="008A739D" w:rsidP="008A739D">
      <w:pPr>
        <w:spacing w:line="276" w:lineRule="auto"/>
        <w:jc w:val="both"/>
        <w:rPr>
          <w:ins w:id="45" w:author="Microsoft Office User" w:date="2015-12-11T08:38:00Z"/>
          <w:rFonts w:asciiTheme="majorHAnsi" w:eastAsia="Times New Roman" w:hAnsiTheme="majorHAnsi" w:cs="Arial"/>
          <w:color w:val="002060"/>
          <w:shd w:val="clear" w:color="auto" w:fill="FFFFFF"/>
          <w:rPrChange w:id="46" w:author="Microsoft Office User" w:date="2015-12-11T08:42:00Z">
            <w:rPr>
              <w:ins w:id="47" w:author="Microsoft Office User" w:date="2015-12-11T08:38:00Z"/>
              <w:color w:val="404040" w:themeColor="text1" w:themeTint="BF"/>
            </w:rPr>
          </w:rPrChange>
        </w:rPr>
      </w:pPr>
      <w:ins w:id="48" w:author="Microsoft Office User" w:date="2015-12-11T08:38:00Z">
        <w:r w:rsidRPr="00140421">
          <w:rPr>
            <w:rFonts w:asciiTheme="majorHAnsi" w:eastAsia="Times New Roman" w:hAnsiTheme="majorHAnsi" w:cs="Arial"/>
            <w:color w:val="002060"/>
            <w:shd w:val="clear" w:color="auto" w:fill="FFFFFF"/>
            <w:rPrChange w:id="49" w:author="Microsoft Office User" w:date="2015-12-11T08:42:00Z">
              <w:rPr>
                <w:color w:val="404040" w:themeColor="text1" w:themeTint="BF"/>
              </w:rPr>
            </w:rPrChange>
          </w:rPr>
          <w:t>While the Internet and modern digital technologies are making the world a better place, it comes with concerns. We do not want a drone hovering outside our windows clicking pictures and capturing data to build our online profiles that can be used by hackers, predators and cybercriminals to attack us. The influx of our information into the cyber space, largely through the social media, has blurred the boundaries between our physical and virtual lives. These privacy invasions erode the transformative benefits of modern technologies, and may even unleash major societal alarms. We wish to retain our privacy and safety.</w:t>
        </w:r>
      </w:ins>
    </w:p>
    <w:p w14:paraId="67ED8DC0" w14:textId="77777777" w:rsidR="008A739D" w:rsidRPr="00140421" w:rsidRDefault="008A739D" w:rsidP="008A739D">
      <w:pPr>
        <w:spacing w:line="276" w:lineRule="auto"/>
        <w:jc w:val="both"/>
        <w:rPr>
          <w:ins w:id="50" w:author="Microsoft Office User" w:date="2015-12-11T08:38:00Z"/>
          <w:rFonts w:asciiTheme="majorHAnsi" w:eastAsia="Times New Roman" w:hAnsiTheme="majorHAnsi" w:cs="Arial"/>
          <w:color w:val="002060"/>
          <w:shd w:val="clear" w:color="auto" w:fill="FFFFFF"/>
          <w:rPrChange w:id="51" w:author="Microsoft Office User" w:date="2015-12-11T08:42:00Z">
            <w:rPr>
              <w:ins w:id="52" w:author="Microsoft Office User" w:date="2015-12-11T08:38:00Z"/>
              <w:color w:val="404040" w:themeColor="text1" w:themeTint="BF"/>
            </w:rPr>
          </w:rPrChange>
        </w:rPr>
      </w:pPr>
    </w:p>
    <w:p w14:paraId="1F63E601" w14:textId="188438F1" w:rsidR="008A739D" w:rsidRPr="00140421" w:rsidRDefault="008A739D" w:rsidP="008A739D">
      <w:pPr>
        <w:shd w:val="clear" w:color="auto" w:fill="FFFFFF"/>
        <w:spacing w:line="276" w:lineRule="auto"/>
        <w:jc w:val="both"/>
        <w:rPr>
          <w:ins w:id="53" w:author="Microsoft Office User" w:date="2015-12-11T08:38:00Z"/>
          <w:rFonts w:asciiTheme="majorHAnsi" w:eastAsia="Times New Roman" w:hAnsiTheme="majorHAnsi" w:cs="Arial"/>
          <w:color w:val="002060"/>
          <w:shd w:val="clear" w:color="auto" w:fill="FFFFFF"/>
          <w:rPrChange w:id="54" w:author="Microsoft Office User" w:date="2015-12-11T08:42:00Z">
            <w:rPr>
              <w:ins w:id="55" w:author="Microsoft Office User" w:date="2015-12-11T08:38:00Z"/>
              <w:rFonts w:eastAsia="Times New Roman" w:cs="Arial"/>
              <w:color w:val="404040" w:themeColor="text1" w:themeTint="BF"/>
            </w:rPr>
          </w:rPrChange>
        </w:rPr>
      </w:pPr>
      <w:ins w:id="56" w:author="Microsoft Office User" w:date="2015-12-11T08:38:00Z">
        <w:r w:rsidRPr="00140421">
          <w:rPr>
            <w:rFonts w:asciiTheme="majorHAnsi" w:eastAsia="Times New Roman" w:hAnsiTheme="majorHAnsi" w:cs="Arial"/>
            <w:color w:val="002060"/>
            <w:shd w:val="clear" w:color="auto" w:fill="FFFFFF"/>
            <w:rPrChange w:id="57" w:author="Microsoft Office User" w:date="2015-12-11T08:42:00Z">
              <w:rPr>
                <w:rFonts w:eastAsia="Times New Roman"/>
                <w:color w:val="404040" w:themeColor="text1" w:themeTint="BF"/>
                <w:spacing w:val="-1"/>
                <w:shd w:val="clear" w:color="auto" w:fill="FFFFFF"/>
              </w:rPr>
            </w:rPrChange>
          </w:rPr>
          <w:t>While India stands poised for a tryst with digital destiny, we need to impart digital learning to our children. The role of an ‘educator’ is</w:t>
        </w:r>
        <w:r w:rsidRPr="00140421">
          <w:rPr>
            <w:rFonts w:asciiTheme="majorHAnsi" w:hAnsiTheme="majorHAnsi"/>
            <w:color w:val="002060"/>
            <w:shd w:val="clear" w:color="auto" w:fill="FFFFFF"/>
            <w:rPrChange w:id="58" w:author="Microsoft Office User" w:date="2015-12-11T08:42:00Z">
              <w:rPr>
                <w:rStyle w:val="apple-converted-space"/>
                <w:rFonts w:eastAsia="Times New Roman" w:cs="Arial"/>
                <w:color w:val="404040" w:themeColor="text1" w:themeTint="BF"/>
              </w:rPr>
            </w:rPrChange>
          </w:rPr>
          <w:t> </w:t>
        </w:r>
        <w:r w:rsidRPr="00140421">
          <w:rPr>
            <w:rFonts w:asciiTheme="majorHAnsi" w:eastAsia="Times New Roman" w:hAnsiTheme="majorHAnsi" w:cs="Arial"/>
            <w:color w:val="002060"/>
            <w:shd w:val="clear" w:color="auto" w:fill="FFFFFF"/>
            <w:rPrChange w:id="59" w:author="Microsoft Office User" w:date="2015-12-11T08:42:00Z">
              <w:rPr>
                <w:rFonts w:eastAsia="Times New Roman" w:cs="Arial"/>
                <w:color w:val="404040" w:themeColor="text1" w:themeTint="BF"/>
              </w:rPr>
            </w:rPrChange>
          </w:rPr>
          <w:t>that of</w:t>
        </w:r>
        <w:r w:rsidRPr="00140421">
          <w:rPr>
            <w:rFonts w:asciiTheme="majorHAnsi" w:hAnsiTheme="majorHAnsi"/>
            <w:color w:val="002060"/>
            <w:shd w:val="clear" w:color="auto" w:fill="FFFFFF"/>
            <w:rPrChange w:id="60" w:author="Microsoft Office User" w:date="2015-12-11T08:42:00Z">
              <w:rPr>
                <w:rStyle w:val="apple-converted-space"/>
                <w:rFonts w:eastAsia="Times New Roman" w:cs="Arial"/>
                <w:color w:val="404040" w:themeColor="text1" w:themeTint="BF"/>
              </w:rPr>
            </w:rPrChange>
          </w:rPr>
          <w:t> </w:t>
        </w:r>
        <w:r w:rsidRPr="00140421">
          <w:rPr>
            <w:rFonts w:asciiTheme="majorHAnsi" w:eastAsia="Times New Roman" w:hAnsiTheme="majorHAnsi" w:cs="Arial"/>
            <w:color w:val="002060"/>
            <w:shd w:val="clear" w:color="auto" w:fill="FFFFFF"/>
            <w:rPrChange w:id="61" w:author="Microsoft Office User" w:date="2015-12-11T08:42:00Z">
              <w:rPr>
                <w:rFonts w:eastAsia="Times New Roman" w:cs="Arial"/>
                <w:color w:val="404040" w:themeColor="text1" w:themeTint="BF"/>
              </w:rPr>
            </w:rPrChange>
          </w:rPr>
          <w:t>a digital coach to</w:t>
        </w:r>
        <w:r w:rsidRPr="00140421">
          <w:rPr>
            <w:rFonts w:asciiTheme="majorHAnsi" w:hAnsiTheme="majorHAnsi"/>
            <w:color w:val="002060"/>
            <w:shd w:val="clear" w:color="auto" w:fill="FFFFFF"/>
            <w:rPrChange w:id="62" w:author="Microsoft Office User" w:date="2015-12-11T08:42:00Z">
              <w:rPr>
                <w:rStyle w:val="apple-converted-space"/>
                <w:rFonts w:eastAsia="Times New Roman" w:cs="Arial"/>
                <w:color w:val="404040" w:themeColor="text1" w:themeTint="BF"/>
              </w:rPr>
            </w:rPrChange>
          </w:rPr>
          <w:t> </w:t>
        </w:r>
        <w:r w:rsidRPr="00140421">
          <w:rPr>
            <w:rFonts w:asciiTheme="majorHAnsi" w:eastAsia="Times New Roman" w:hAnsiTheme="majorHAnsi" w:cs="Arial"/>
            <w:color w:val="002060"/>
            <w:shd w:val="clear" w:color="auto" w:fill="FFFFFF"/>
            <w:rPrChange w:id="63" w:author="Microsoft Office User" w:date="2015-12-11T08:42:00Z">
              <w:rPr>
                <w:rFonts w:eastAsia="Times New Roman" w:cs="Arial"/>
                <w:color w:val="404040" w:themeColor="text1" w:themeTint="BF"/>
              </w:rPr>
            </w:rPrChange>
          </w:rPr>
          <w:t>abet</w:t>
        </w:r>
        <w:r w:rsidRPr="00140421">
          <w:rPr>
            <w:rFonts w:asciiTheme="majorHAnsi" w:hAnsiTheme="majorHAnsi"/>
            <w:color w:val="002060"/>
            <w:shd w:val="clear" w:color="auto" w:fill="FFFFFF"/>
            <w:rPrChange w:id="64" w:author="Microsoft Office User" w:date="2015-12-11T08:42:00Z">
              <w:rPr>
                <w:rStyle w:val="apple-converted-space"/>
                <w:rFonts w:eastAsia="Times New Roman" w:cs="Arial"/>
                <w:color w:val="404040" w:themeColor="text1" w:themeTint="BF"/>
              </w:rPr>
            </w:rPrChange>
          </w:rPr>
          <w:t> </w:t>
        </w:r>
        <w:r w:rsidRPr="00140421">
          <w:rPr>
            <w:rFonts w:asciiTheme="majorHAnsi" w:eastAsia="Times New Roman" w:hAnsiTheme="majorHAnsi" w:cs="Arial"/>
            <w:color w:val="002060"/>
            <w:shd w:val="clear" w:color="auto" w:fill="FFFFFF"/>
            <w:rPrChange w:id="65" w:author="Microsoft Office User" w:date="2015-12-11T08:42:00Z">
              <w:rPr>
                <w:rFonts w:eastAsia="Times New Roman" w:cs="Arial"/>
                <w:color w:val="404040" w:themeColor="text1" w:themeTint="BF"/>
              </w:rPr>
            </w:rPrChange>
          </w:rPr>
          <w:t>children to harness the full potential offered by the Internet and digital technologies in education; to be a guide and instill creativity; to be a mentor</w:t>
        </w:r>
        <w:r w:rsidR="00140421" w:rsidRPr="00140421">
          <w:rPr>
            <w:rFonts w:asciiTheme="majorHAnsi" w:eastAsia="Times New Roman" w:hAnsiTheme="majorHAnsi" w:cs="Arial"/>
            <w:color w:val="002060"/>
            <w:shd w:val="clear" w:color="auto" w:fill="FFFFFF"/>
            <w:rPrChange w:id="66" w:author="Microsoft Office User" w:date="2015-12-11T08:42:00Z">
              <w:rPr>
                <w:rFonts w:eastAsia="Times New Roman" w:cs="Arial"/>
                <w:color w:val="404040" w:themeColor="text1" w:themeTint="BF"/>
              </w:rPr>
            </w:rPrChange>
          </w:rPr>
          <w:t>.</w:t>
        </w:r>
      </w:ins>
    </w:p>
    <w:p w14:paraId="567B7360" w14:textId="77777777" w:rsidR="008A739D" w:rsidRPr="00140421" w:rsidRDefault="008A739D" w:rsidP="008A739D">
      <w:pPr>
        <w:shd w:val="clear" w:color="auto" w:fill="FFFFFF"/>
        <w:spacing w:line="276" w:lineRule="auto"/>
        <w:jc w:val="both"/>
        <w:rPr>
          <w:ins w:id="67" w:author="Microsoft Office User" w:date="2015-12-11T08:38:00Z"/>
          <w:rFonts w:asciiTheme="majorHAnsi" w:eastAsia="Times New Roman" w:hAnsiTheme="majorHAnsi" w:cs="Arial"/>
          <w:color w:val="002060"/>
          <w:shd w:val="clear" w:color="auto" w:fill="FFFFFF"/>
          <w:rPrChange w:id="68" w:author="Microsoft Office User" w:date="2015-12-11T08:42:00Z">
            <w:rPr>
              <w:ins w:id="69" w:author="Microsoft Office User" w:date="2015-12-11T08:38:00Z"/>
              <w:rFonts w:eastAsia="Times New Roman"/>
              <w:color w:val="404040" w:themeColor="text1" w:themeTint="BF"/>
              <w:spacing w:val="-1"/>
              <w:shd w:val="clear" w:color="auto" w:fill="FFFFFF"/>
            </w:rPr>
          </w:rPrChange>
        </w:rPr>
      </w:pPr>
    </w:p>
    <w:p w14:paraId="590620DC" w14:textId="77777777" w:rsidR="008A739D" w:rsidRPr="00140421" w:rsidRDefault="008A739D" w:rsidP="008A739D">
      <w:pPr>
        <w:shd w:val="clear" w:color="auto" w:fill="FFFFFF"/>
        <w:spacing w:line="276" w:lineRule="auto"/>
        <w:jc w:val="both"/>
        <w:rPr>
          <w:ins w:id="70" w:author="Microsoft Office User" w:date="2015-12-11T08:38:00Z"/>
          <w:rFonts w:asciiTheme="majorHAnsi" w:eastAsia="Times New Roman" w:hAnsiTheme="majorHAnsi" w:cs="Arial"/>
          <w:color w:val="002060"/>
          <w:shd w:val="clear" w:color="auto" w:fill="FFFFFF"/>
          <w:rPrChange w:id="71" w:author="Microsoft Office User" w:date="2015-12-11T08:42:00Z">
            <w:rPr>
              <w:ins w:id="72" w:author="Microsoft Office User" w:date="2015-12-11T08:38:00Z"/>
              <w:rFonts w:eastAsia="Times New Roman"/>
              <w:color w:val="404040" w:themeColor="text1" w:themeTint="BF"/>
              <w:spacing w:val="-1"/>
              <w:shd w:val="clear" w:color="auto" w:fill="FFFFFF"/>
            </w:rPr>
          </w:rPrChange>
        </w:rPr>
      </w:pPr>
      <w:ins w:id="73" w:author="Microsoft Office User" w:date="2015-12-11T08:38:00Z">
        <w:r w:rsidRPr="00140421">
          <w:rPr>
            <w:rFonts w:asciiTheme="majorHAnsi" w:eastAsia="Times New Roman" w:hAnsiTheme="majorHAnsi" w:cs="Arial"/>
            <w:color w:val="002060"/>
            <w:shd w:val="clear" w:color="auto" w:fill="FFFFFF"/>
            <w:rPrChange w:id="74" w:author="Microsoft Office User" w:date="2015-12-11T08:42:00Z">
              <w:rPr>
                <w:rFonts w:eastAsia="Times New Roman"/>
                <w:color w:val="404040" w:themeColor="text1" w:themeTint="BF"/>
                <w:spacing w:val="-1"/>
                <w:shd w:val="clear" w:color="auto" w:fill="FFFFFF"/>
              </w:rPr>
            </w:rPrChange>
          </w:rPr>
          <w:t xml:space="preserve">Today, it has become imperative for schools to integrate digital literacy, social media literacy and cyber security programs in the school curriculum at early stages for both students and educators. </w:t>
        </w:r>
      </w:ins>
    </w:p>
    <w:p w14:paraId="5B2782D8" w14:textId="77777777" w:rsidR="008A739D" w:rsidRPr="00140421" w:rsidRDefault="008A739D" w:rsidP="008A739D">
      <w:pPr>
        <w:spacing w:line="276" w:lineRule="auto"/>
        <w:jc w:val="both"/>
        <w:rPr>
          <w:ins w:id="75" w:author="Microsoft Office User" w:date="2015-12-11T08:38:00Z"/>
          <w:rFonts w:asciiTheme="majorHAnsi" w:eastAsia="Times New Roman" w:hAnsiTheme="majorHAnsi" w:cs="Arial"/>
          <w:color w:val="002060"/>
          <w:shd w:val="clear" w:color="auto" w:fill="FFFFFF"/>
          <w:rPrChange w:id="76" w:author="Microsoft Office User" w:date="2015-12-11T08:42:00Z">
            <w:rPr>
              <w:ins w:id="77" w:author="Microsoft Office User" w:date="2015-12-11T08:38:00Z"/>
              <w:rFonts w:eastAsia="Times New Roman"/>
              <w:color w:val="404040" w:themeColor="text1" w:themeTint="BF"/>
              <w:spacing w:val="-1"/>
              <w:shd w:val="clear" w:color="auto" w:fill="FFFFFF"/>
            </w:rPr>
          </w:rPrChange>
        </w:rPr>
      </w:pPr>
    </w:p>
    <w:p w14:paraId="4553FC72" w14:textId="77777777" w:rsidR="008A739D" w:rsidRPr="00140421" w:rsidRDefault="008A739D">
      <w:pPr>
        <w:rPr>
          <w:ins w:id="78" w:author="Microsoft Office User" w:date="2015-12-09T18:55:00Z"/>
          <w:rFonts w:asciiTheme="majorHAnsi" w:eastAsia="Times New Roman" w:hAnsiTheme="majorHAnsi" w:cs="Arial"/>
          <w:color w:val="002060"/>
          <w:shd w:val="clear" w:color="auto" w:fill="FFFFFF"/>
          <w:rPrChange w:id="79" w:author="Microsoft Office User" w:date="2015-12-11T08:42:00Z">
            <w:rPr>
              <w:ins w:id="80" w:author="Microsoft Office User" w:date="2015-12-09T18:55:00Z"/>
              <w:rFonts w:asciiTheme="majorHAnsi" w:hAnsiTheme="majorHAnsi" w:cs="Arial"/>
              <w:b/>
              <w:bCs/>
              <w:color w:val="002060"/>
              <w:spacing w:val="-1"/>
              <w:sz w:val="32"/>
              <w:szCs w:val="32"/>
            </w:rPr>
          </w:rPrChange>
        </w:rPr>
        <w:pPrChange w:id="81" w:author="Microsoft Office User" w:date="2015-12-09T17:59:00Z">
          <w:pPr>
            <w:shd w:val="clear" w:color="auto" w:fill="FFFFFF"/>
            <w:spacing w:line="384" w:lineRule="atLeast"/>
          </w:pPr>
        </w:pPrChange>
      </w:pPr>
    </w:p>
    <w:p w14:paraId="23894414" w14:textId="77777777" w:rsidR="00140421" w:rsidRDefault="00140421">
      <w:pPr>
        <w:jc w:val="both"/>
        <w:rPr>
          <w:ins w:id="82" w:author="Microsoft Office User" w:date="2015-12-11T08:42:00Z"/>
          <w:rFonts w:asciiTheme="majorHAnsi" w:eastAsia="Times New Roman" w:hAnsiTheme="majorHAnsi" w:cs="Arial"/>
          <w:color w:val="002060"/>
          <w:shd w:val="clear" w:color="auto" w:fill="FFFFFF"/>
        </w:rPr>
        <w:pPrChange w:id="83" w:author="Microsoft Office User" w:date="2015-12-09T19:37:00Z">
          <w:pPr/>
        </w:pPrChange>
      </w:pPr>
    </w:p>
    <w:p w14:paraId="7978EDE3" w14:textId="2BB04E85" w:rsidR="006411DB" w:rsidRDefault="006411DB">
      <w:pPr>
        <w:jc w:val="both"/>
        <w:rPr>
          <w:ins w:id="84" w:author="Microsoft Office User" w:date="2015-12-09T20:29:00Z"/>
          <w:rFonts w:asciiTheme="majorHAnsi" w:eastAsia="Times New Roman" w:hAnsiTheme="majorHAnsi" w:cs="Arial"/>
          <w:color w:val="002060"/>
          <w:shd w:val="clear" w:color="auto" w:fill="FFFFFF"/>
        </w:rPr>
        <w:pPrChange w:id="85" w:author="Microsoft Office User" w:date="2015-12-09T19:37:00Z">
          <w:pPr/>
        </w:pPrChange>
      </w:pPr>
      <w:ins w:id="86" w:author="Microsoft Office User" w:date="2015-12-09T19:31:00Z">
        <w:r w:rsidRPr="003F26B0">
          <w:rPr>
            <w:rFonts w:asciiTheme="majorHAnsi" w:eastAsia="Times New Roman" w:hAnsiTheme="majorHAnsi" w:cs="Arial"/>
            <w:color w:val="002060"/>
            <w:shd w:val="clear" w:color="auto" w:fill="FFFFFF"/>
            <w:rPrChange w:id="87" w:author="Microsoft Office User" w:date="2015-12-09T20:23:00Z">
              <w:rPr>
                <w:rFonts w:eastAsia="Times New Roman"/>
              </w:rPr>
            </w:rPrChange>
          </w:rPr>
          <w:lastRenderedPageBreak/>
          <w:t xml:space="preserve">Thrust of the unHACK programs for schools is to </w:t>
        </w:r>
      </w:ins>
      <w:ins w:id="88" w:author="Microsoft Office User" w:date="2015-12-09T19:27:00Z">
        <w:r w:rsidR="00CF3CE1" w:rsidRPr="003F26B0">
          <w:rPr>
            <w:rFonts w:asciiTheme="majorHAnsi" w:eastAsia="Times New Roman" w:hAnsiTheme="majorHAnsi" w:cs="Arial"/>
            <w:color w:val="002060"/>
            <w:shd w:val="clear" w:color="auto" w:fill="FFFFFF"/>
            <w:rPrChange w:id="89" w:author="Microsoft Office User" w:date="2015-12-09T20:23:00Z">
              <w:rPr>
                <w:rFonts w:asciiTheme="majorHAnsi" w:hAnsiTheme="majorHAnsi" w:cs="Arial"/>
                <w:b/>
                <w:bCs/>
                <w:color w:val="002060"/>
                <w:spacing w:val="-1"/>
                <w:sz w:val="32"/>
                <w:szCs w:val="32"/>
              </w:rPr>
            </w:rPrChange>
          </w:rPr>
          <w:t>embed technology in educatio</w:t>
        </w:r>
        <w:r w:rsidR="004F1873">
          <w:rPr>
            <w:rFonts w:asciiTheme="majorHAnsi" w:eastAsia="Times New Roman" w:hAnsiTheme="majorHAnsi" w:cs="Arial"/>
            <w:color w:val="002060"/>
            <w:shd w:val="clear" w:color="auto" w:fill="FFFFFF"/>
          </w:rPr>
          <w:t>n</w:t>
        </w:r>
      </w:ins>
      <w:ins w:id="90" w:author="Microsoft Office User" w:date="2015-12-09T20:27:00Z">
        <w:r w:rsidR="004F1873">
          <w:rPr>
            <w:rFonts w:asciiTheme="majorHAnsi" w:eastAsia="Times New Roman" w:hAnsiTheme="majorHAnsi" w:cs="Arial"/>
            <w:color w:val="002060"/>
            <w:shd w:val="clear" w:color="auto" w:fill="FFFFFF"/>
          </w:rPr>
          <w:t xml:space="preserve">- </w:t>
        </w:r>
      </w:ins>
      <w:ins w:id="91" w:author="Microsoft Office User" w:date="2015-12-09T19:27:00Z">
        <w:r w:rsidR="004F1873">
          <w:rPr>
            <w:rFonts w:asciiTheme="majorHAnsi" w:eastAsia="Times New Roman" w:hAnsiTheme="majorHAnsi" w:cs="Arial"/>
            <w:color w:val="002060"/>
            <w:shd w:val="clear" w:color="auto" w:fill="FFFFFF"/>
          </w:rPr>
          <w:t>to empower</w:t>
        </w:r>
        <w:r w:rsidR="003034AA" w:rsidRPr="003F26B0">
          <w:rPr>
            <w:rFonts w:asciiTheme="majorHAnsi" w:eastAsia="Times New Roman" w:hAnsiTheme="majorHAnsi" w:cs="Arial"/>
            <w:color w:val="002060"/>
            <w:shd w:val="clear" w:color="auto" w:fill="FFFFFF"/>
          </w:rPr>
          <w:t xml:space="preserve"> </w:t>
        </w:r>
      </w:ins>
      <w:ins w:id="92" w:author="Microsoft Office User" w:date="2015-12-09T19:35:00Z">
        <w:r w:rsidR="007D4949" w:rsidRPr="003F26B0">
          <w:rPr>
            <w:rFonts w:asciiTheme="majorHAnsi" w:eastAsia="Times New Roman" w:hAnsiTheme="majorHAnsi" w:cs="Arial"/>
            <w:color w:val="002060"/>
            <w:shd w:val="clear" w:color="auto" w:fill="FFFFFF"/>
          </w:rPr>
          <w:t>teachers</w:t>
        </w:r>
      </w:ins>
      <w:ins w:id="93" w:author="Microsoft Office User" w:date="2015-12-09T20:23:00Z">
        <w:r w:rsidR="004F1873">
          <w:rPr>
            <w:rFonts w:asciiTheme="majorHAnsi" w:eastAsia="Times New Roman" w:hAnsiTheme="majorHAnsi" w:cs="Arial"/>
            <w:color w:val="002060"/>
            <w:shd w:val="clear" w:color="auto" w:fill="FFFFFF"/>
          </w:rPr>
          <w:t xml:space="preserve"> and</w:t>
        </w:r>
      </w:ins>
      <w:ins w:id="94" w:author="Microsoft Office User" w:date="2015-12-09T20:24:00Z">
        <w:r w:rsidR="004F1873">
          <w:rPr>
            <w:rFonts w:asciiTheme="majorHAnsi" w:eastAsia="Times New Roman" w:hAnsiTheme="majorHAnsi" w:cs="Arial"/>
            <w:color w:val="002060"/>
            <w:shd w:val="clear" w:color="auto" w:fill="FFFFFF"/>
          </w:rPr>
          <w:t>,</w:t>
        </w:r>
      </w:ins>
      <w:ins w:id="95" w:author="Microsoft Office User" w:date="2015-12-09T20:23:00Z">
        <w:r w:rsidR="004F1873">
          <w:rPr>
            <w:rFonts w:asciiTheme="majorHAnsi" w:eastAsia="Times New Roman" w:hAnsiTheme="majorHAnsi" w:cs="Arial"/>
            <w:color w:val="002060"/>
            <w:shd w:val="clear" w:color="auto" w:fill="FFFFFF"/>
          </w:rPr>
          <w:t xml:space="preserve"> parents</w:t>
        </w:r>
      </w:ins>
      <w:ins w:id="96" w:author="Microsoft Office User" w:date="2015-12-09T19:35:00Z">
        <w:r w:rsidR="003C4CCD" w:rsidRPr="003F26B0">
          <w:rPr>
            <w:rFonts w:asciiTheme="majorHAnsi" w:eastAsia="Times New Roman" w:hAnsiTheme="majorHAnsi" w:cs="Arial"/>
            <w:color w:val="002060"/>
            <w:shd w:val="clear" w:color="auto" w:fill="FFFFFF"/>
            <w:rPrChange w:id="97" w:author="Microsoft Office User" w:date="2015-12-09T20:23:00Z">
              <w:rPr>
                <w:rFonts w:eastAsia="Times New Roman"/>
              </w:rPr>
            </w:rPrChange>
          </w:rPr>
          <w:t xml:space="preserve"> </w:t>
        </w:r>
      </w:ins>
      <w:ins w:id="98" w:author="Microsoft Office User" w:date="2015-12-09T20:24:00Z">
        <w:r w:rsidR="004F1873">
          <w:rPr>
            <w:rFonts w:asciiTheme="majorHAnsi" w:eastAsia="Times New Roman" w:hAnsiTheme="majorHAnsi" w:cs="Arial"/>
            <w:color w:val="002060"/>
            <w:shd w:val="clear" w:color="auto" w:fill="FFFFFF"/>
          </w:rPr>
          <w:t xml:space="preserve">to </w:t>
        </w:r>
      </w:ins>
      <w:ins w:id="99" w:author="Microsoft Office User" w:date="2015-12-09T19:39:00Z">
        <w:r w:rsidR="00057122" w:rsidRPr="003F26B0">
          <w:rPr>
            <w:rFonts w:asciiTheme="majorHAnsi" w:eastAsia="Times New Roman" w:hAnsiTheme="majorHAnsi" w:cs="Arial"/>
            <w:color w:val="002060"/>
            <w:shd w:val="clear" w:color="auto" w:fill="FFFFFF"/>
          </w:rPr>
          <w:t>transform</w:t>
        </w:r>
      </w:ins>
      <w:ins w:id="100" w:author="Microsoft Office User" w:date="2015-12-09T19:27:00Z">
        <w:r w:rsidRPr="003F26B0">
          <w:rPr>
            <w:rFonts w:asciiTheme="majorHAnsi" w:eastAsia="Times New Roman" w:hAnsiTheme="majorHAnsi" w:cs="Arial"/>
            <w:color w:val="002060"/>
            <w:shd w:val="clear" w:color="auto" w:fill="FFFFFF"/>
            <w:rPrChange w:id="101" w:author="Microsoft Office User" w:date="2015-12-09T20:23:00Z">
              <w:rPr>
                <w:rFonts w:eastAsia="Times New Roman"/>
              </w:rPr>
            </w:rPrChange>
          </w:rPr>
          <w:t xml:space="preserve"> </w:t>
        </w:r>
      </w:ins>
      <w:ins w:id="102" w:author="Microsoft Office User" w:date="2015-12-09T19:38:00Z">
        <w:r w:rsidR="007D4949" w:rsidRPr="003F26B0">
          <w:rPr>
            <w:rFonts w:asciiTheme="majorHAnsi" w:eastAsia="Times New Roman" w:hAnsiTheme="majorHAnsi" w:cs="Arial"/>
            <w:color w:val="002060"/>
            <w:shd w:val="clear" w:color="auto" w:fill="FFFFFF"/>
          </w:rPr>
          <w:t>learning</w:t>
        </w:r>
      </w:ins>
      <w:ins w:id="103" w:author="Microsoft Office User" w:date="2015-12-09T19:35:00Z">
        <w:r w:rsidR="007D4949" w:rsidRPr="003F26B0">
          <w:rPr>
            <w:rFonts w:asciiTheme="majorHAnsi" w:eastAsia="Times New Roman" w:hAnsiTheme="majorHAnsi" w:cs="Arial"/>
            <w:color w:val="002060"/>
            <w:shd w:val="clear" w:color="auto" w:fill="FFFFFF"/>
          </w:rPr>
          <w:t xml:space="preserve"> </w:t>
        </w:r>
      </w:ins>
      <w:ins w:id="104" w:author="Microsoft Office User" w:date="2015-12-09T20:27:00Z">
        <w:r w:rsidR="004F1873">
          <w:rPr>
            <w:rFonts w:asciiTheme="majorHAnsi" w:eastAsia="Times New Roman" w:hAnsiTheme="majorHAnsi" w:cs="Arial"/>
            <w:color w:val="002060"/>
            <w:shd w:val="clear" w:color="auto" w:fill="FFFFFF"/>
          </w:rPr>
          <w:t xml:space="preserve">through </w:t>
        </w:r>
      </w:ins>
      <w:ins w:id="105" w:author="Microsoft Office User" w:date="2015-12-09T20:28:00Z">
        <w:r w:rsidR="004F1873" w:rsidRPr="004F1873">
          <w:rPr>
            <w:rFonts w:asciiTheme="majorHAnsi" w:eastAsia="Times New Roman" w:hAnsiTheme="majorHAnsi" w:cs="Arial"/>
            <w:color w:val="002060"/>
            <w:shd w:val="clear" w:color="auto" w:fill="FFFFFF"/>
            <w:rPrChange w:id="106" w:author="Microsoft Office User" w:date="2015-12-09T20:28:00Z">
              <w:rPr>
                <w:rFonts w:ascii="Open Sans" w:eastAsia="Times New Roman" w:hAnsi="Open Sans"/>
                <w:color w:val="404040"/>
                <w:shd w:val="clear" w:color="auto" w:fill="FFFFFF"/>
              </w:rPr>
            </w:rPrChange>
          </w:rPr>
          <w:t>innovations such as immersive experiences, digital teaching platforms, social media, and mobile</w:t>
        </w:r>
      </w:ins>
      <w:ins w:id="107" w:author="Microsoft Office User" w:date="2015-12-09T20:29:00Z">
        <w:r w:rsidR="004F1873" w:rsidRPr="00AD4397">
          <w:rPr>
            <w:rFonts w:asciiTheme="majorHAnsi" w:eastAsia="Times New Roman" w:hAnsiTheme="majorHAnsi" w:cs="Arial"/>
            <w:color w:val="002060"/>
            <w:shd w:val="clear" w:color="auto" w:fill="FFFFFF"/>
          </w:rPr>
          <w:t xml:space="preserve"> </w:t>
        </w:r>
        <w:r w:rsidR="004F1873">
          <w:rPr>
            <w:rFonts w:asciiTheme="majorHAnsi" w:eastAsia="Times New Roman" w:hAnsiTheme="majorHAnsi" w:cs="Arial"/>
            <w:color w:val="002060"/>
            <w:shd w:val="clear" w:color="auto" w:fill="FFFFFF"/>
          </w:rPr>
          <w:t xml:space="preserve">to instill creativity in students and make them </w:t>
        </w:r>
      </w:ins>
      <w:ins w:id="108" w:author="Microsoft Office User" w:date="2015-12-09T19:30:00Z">
        <w:r w:rsidRPr="003F26B0">
          <w:rPr>
            <w:rFonts w:asciiTheme="majorHAnsi" w:eastAsia="Times New Roman" w:hAnsiTheme="majorHAnsi" w:cs="Arial"/>
            <w:color w:val="002060"/>
            <w:shd w:val="clear" w:color="auto" w:fill="FFFFFF"/>
            <w:rPrChange w:id="109" w:author="Microsoft Office User" w:date="2015-12-09T20:23:00Z">
              <w:rPr>
                <w:rFonts w:ascii="Verdana" w:eastAsia="Times New Roman" w:hAnsi="Verdana"/>
                <w:color w:val="000000"/>
                <w:sz w:val="20"/>
                <w:szCs w:val="20"/>
              </w:rPr>
            </w:rPrChange>
          </w:rPr>
          <w:t>learners for life.</w:t>
        </w:r>
      </w:ins>
      <w:ins w:id="110" w:author="Microsoft Office User" w:date="2015-12-09T19:32:00Z">
        <w:r w:rsidRPr="003F26B0">
          <w:rPr>
            <w:rFonts w:asciiTheme="majorHAnsi" w:eastAsia="Times New Roman" w:hAnsiTheme="majorHAnsi" w:cs="Arial"/>
            <w:color w:val="002060"/>
            <w:shd w:val="clear" w:color="auto" w:fill="FFFFFF"/>
            <w:rPrChange w:id="111" w:author="Microsoft Office User" w:date="2015-12-09T20:23:00Z">
              <w:rPr>
                <w:rFonts w:ascii="Verdana" w:eastAsia="Times New Roman" w:hAnsi="Verdana"/>
                <w:color w:val="000000"/>
                <w:sz w:val="20"/>
                <w:szCs w:val="20"/>
              </w:rPr>
            </w:rPrChange>
          </w:rPr>
          <w:t xml:space="preserve"> </w:t>
        </w:r>
      </w:ins>
    </w:p>
    <w:p w14:paraId="0DC4C4D0" w14:textId="77777777" w:rsidR="004F1873" w:rsidRPr="003F26B0" w:rsidRDefault="004F1873">
      <w:pPr>
        <w:jc w:val="both"/>
        <w:rPr>
          <w:ins w:id="112" w:author="Microsoft Office User" w:date="2015-12-09T19:30:00Z"/>
          <w:rFonts w:asciiTheme="majorHAnsi" w:eastAsia="Times New Roman" w:hAnsiTheme="majorHAnsi" w:cs="Arial"/>
          <w:color w:val="002060"/>
          <w:shd w:val="clear" w:color="auto" w:fill="FFFFFF"/>
          <w:rPrChange w:id="113" w:author="Microsoft Office User" w:date="2015-12-09T20:23:00Z">
            <w:rPr>
              <w:ins w:id="114" w:author="Microsoft Office User" w:date="2015-12-09T19:30:00Z"/>
              <w:rFonts w:ascii="Verdana" w:eastAsia="Times New Roman" w:hAnsi="Verdana"/>
              <w:color w:val="000000"/>
              <w:sz w:val="20"/>
              <w:szCs w:val="20"/>
            </w:rPr>
          </w:rPrChange>
        </w:rPr>
        <w:pPrChange w:id="115" w:author="Microsoft Office User" w:date="2015-12-09T19:37:00Z">
          <w:pPr/>
        </w:pPrChange>
      </w:pPr>
    </w:p>
    <w:p w14:paraId="5E2BC6BA" w14:textId="77777777" w:rsidR="00D23BD5" w:rsidRPr="00B33381" w:rsidRDefault="003629BE" w:rsidP="00D23BD5">
      <w:pPr>
        <w:shd w:val="clear" w:color="auto" w:fill="FFFFFF"/>
        <w:spacing w:line="384" w:lineRule="atLeast"/>
        <w:rPr>
          <w:ins w:id="116" w:author="Microsoft Office User" w:date="2015-12-09T16:19:00Z"/>
          <w:rFonts w:asciiTheme="majorHAnsi" w:hAnsiTheme="majorHAnsi" w:cs="Arial"/>
          <w:b/>
          <w:bCs/>
          <w:color w:val="002060"/>
          <w:spacing w:val="-1"/>
          <w:sz w:val="28"/>
          <w:szCs w:val="28"/>
          <w:rPrChange w:id="117" w:author="Microsoft Office User" w:date="2015-12-09T18:00:00Z">
            <w:rPr>
              <w:ins w:id="118" w:author="Microsoft Office User" w:date="2015-12-09T16:19:00Z"/>
              <w:rFonts w:ascii="Arial" w:hAnsi="Arial" w:cs="Arial"/>
              <w:b/>
              <w:bCs/>
              <w:color w:val="404040"/>
              <w:spacing w:val="-1"/>
            </w:rPr>
          </w:rPrChange>
        </w:rPr>
      </w:pPr>
      <w:ins w:id="119" w:author="Microsoft Office User" w:date="2015-12-09T06:16:00Z">
        <w:r w:rsidRPr="00B33381">
          <w:rPr>
            <w:rFonts w:asciiTheme="majorHAnsi" w:hAnsiTheme="majorHAnsi" w:cs="Arial"/>
            <w:b/>
            <w:bCs/>
            <w:color w:val="002060"/>
            <w:spacing w:val="-1"/>
            <w:sz w:val="28"/>
            <w:szCs w:val="28"/>
            <w:rPrChange w:id="120" w:author="Microsoft Office User" w:date="2015-12-09T18:00:00Z">
              <w:rPr>
                <w:rFonts w:ascii="Arial" w:hAnsi="Arial" w:cs="Arial"/>
                <w:b/>
                <w:bCs/>
                <w:color w:val="404040"/>
                <w:spacing w:val="-1"/>
              </w:rPr>
            </w:rPrChange>
          </w:rPr>
          <w:t>STUDENTS PROGRAM     </w:t>
        </w:r>
      </w:ins>
    </w:p>
    <w:p w14:paraId="784F4CEC" w14:textId="5073B99E" w:rsidR="00D23BD5" w:rsidRPr="00B33381" w:rsidRDefault="00D23BD5" w:rsidP="00D23BD5">
      <w:pPr>
        <w:shd w:val="clear" w:color="auto" w:fill="FFFFFF"/>
        <w:spacing w:line="384" w:lineRule="atLeast"/>
        <w:rPr>
          <w:ins w:id="121" w:author="Microsoft Office User" w:date="2015-12-09T16:19:00Z"/>
          <w:rFonts w:asciiTheme="majorHAnsi" w:hAnsiTheme="majorHAnsi" w:cs="Arial"/>
          <w:b/>
          <w:bCs/>
          <w:color w:val="002060"/>
          <w:spacing w:val="-1"/>
          <w:rPrChange w:id="122" w:author="Microsoft Office User" w:date="2015-12-09T18:00:00Z">
            <w:rPr>
              <w:ins w:id="123" w:author="Microsoft Office User" w:date="2015-12-09T16:19:00Z"/>
              <w:rFonts w:ascii="Arial" w:hAnsi="Arial" w:cs="Arial"/>
              <w:color w:val="404040"/>
              <w:spacing w:val="-1"/>
            </w:rPr>
          </w:rPrChange>
        </w:rPr>
      </w:pPr>
      <w:ins w:id="124" w:author="Microsoft Office User" w:date="2015-12-09T16:19:00Z">
        <w:r w:rsidRPr="00B33381">
          <w:rPr>
            <w:rFonts w:asciiTheme="majorHAnsi" w:hAnsiTheme="majorHAnsi" w:cs="Arial"/>
            <w:color w:val="002060"/>
            <w:spacing w:val="-1"/>
            <w:rPrChange w:id="125" w:author="Microsoft Office User" w:date="2015-12-09T18:00:00Z">
              <w:rPr>
                <w:rFonts w:ascii="Arial" w:hAnsi="Arial" w:cs="Arial"/>
                <w:color w:val="404040"/>
                <w:spacing w:val="-1"/>
              </w:rPr>
            </w:rPrChange>
          </w:rPr>
          <w:t>Be a Cyber Knight (classes 6</w:t>
        </w:r>
        <w:r w:rsidRPr="00B33381">
          <w:rPr>
            <w:rFonts w:asciiTheme="majorHAnsi" w:hAnsiTheme="majorHAnsi" w:cs="Arial"/>
            <w:color w:val="002060"/>
            <w:spacing w:val="-1"/>
            <w:vertAlign w:val="superscript"/>
            <w:rPrChange w:id="126" w:author="Microsoft Office User" w:date="2015-12-09T18:00:00Z">
              <w:rPr>
                <w:rFonts w:ascii="Arial" w:hAnsi="Arial" w:cs="Arial"/>
                <w:color w:val="404040"/>
                <w:spacing w:val="-1"/>
                <w:vertAlign w:val="superscript"/>
              </w:rPr>
            </w:rPrChange>
          </w:rPr>
          <w:t>th</w:t>
        </w:r>
        <w:r w:rsidRPr="00B33381">
          <w:rPr>
            <w:rFonts w:asciiTheme="majorHAnsi" w:hAnsiTheme="majorHAnsi" w:cs="Arial"/>
            <w:color w:val="002060"/>
            <w:spacing w:val="-1"/>
            <w:rPrChange w:id="127" w:author="Microsoft Office User" w:date="2015-12-09T18:00:00Z">
              <w:rPr>
                <w:rFonts w:ascii="Arial" w:hAnsi="Arial" w:cs="Arial"/>
                <w:color w:val="404040"/>
                <w:spacing w:val="-1"/>
              </w:rPr>
            </w:rPrChange>
          </w:rPr>
          <w:t>-8</w:t>
        </w:r>
        <w:r w:rsidRPr="00B33381">
          <w:rPr>
            <w:rFonts w:asciiTheme="majorHAnsi" w:hAnsiTheme="majorHAnsi" w:cs="Arial"/>
            <w:color w:val="002060"/>
            <w:spacing w:val="-1"/>
            <w:vertAlign w:val="superscript"/>
            <w:rPrChange w:id="128" w:author="Microsoft Office User" w:date="2015-12-09T18:00:00Z">
              <w:rPr>
                <w:rFonts w:ascii="Arial" w:hAnsi="Arial" w:cs="Arial"/>
                <w:color w:val="404040"/>
                <w:spacing w:val="-1"/>
                <w:vertAlign w:val="superscript"/>
              </w:rPr>
            </w:rPrChange>
          </w:rPr>
          <w:t>th</w:t>
        </w:r>
        <w:r w:rsidRPr="00B33381">
          <w:rPr>
            <w:rFonts w:asciiTheme="majorHAnsi" w:hAnsiTheme="majorHAnsi" w:cs="Arial"/>
            <w:color w:val="002060"/>
            <w:spacing w:val="-1"/>
            <w:rPrChange w:id="129" w:author="Microsoft Office User" w:date="2015-12-09T18:00:00Z">
              <w:rPr>
                <w:rFonts w:ascii="Arial" w:hAnsi="Arial" w:cs="Arial"/>
                <w:color w:val="404040"/>
                <w:spacing w:val="-1"/>
              </w:rPr>
            </w:rPrChange>
          </w:rPr>
          <w:t>)</w:t>
        </w:r>
      </w:ins>
    </w:p>
    <w:p w14:paraId="3E487795" w14:textId="274539FA" w:rsidR="003629BE" w:rsidRPr="00B33381" w:rsidRDefault="003629BE" w:rsidP="003629BE">
      <w:pPr>
        <w:shd w:val="clear" w:color="auto" w:fill="FFFFFF"/>
        <w:spacing w:line="384" w:lineRule="atLeast"/>
        <w:rPr>
          <w:ins w:id="130" w:author="Microsoft Office User" w:date="2015-12-09T06:16:00Z"/>
          <w:rFonts w:asciiTheme="majorHAnsi" w:hAnsiTheme="majorHAnsi"/>
          <w:color w:val="002060"/>
          <w:rPrChange w:id="131" w:author="Microsoft Office User" w:date="2015-12-09T18:00:00Z">
            <w:rPr>
              <w:ins w:id="132" w:author="Microsoft Office User" w:date="2015-12-09T06:16:00Z"/>
              <w:color w:val="222222"/>
            </w:rPr>
          </w:rPrChange>
        </w:rPr>
      </w:pPr>
      <w:ins w:id="133" w:author="Microsoft Office User" w:date="2015-12-09T06:16:00Z">
        <w:r w:rsidRPr="00B33381">
          <w:rPr>
            <w:rFonts w:asciiTheme="majorHAnsi" w:hAnsiTheme="majorHAnsi" w:cs="Arial"/>
            <w:color w:val="002060"/>
            <w:spacing w:val="-1"/>
            <w:rPrChange w:id="134" w:author="Microsoft Office User" w:date="2015-12-09T18:00:00Z">
              <w:rPr>
                <w:rFonts w:ascii="Arial" w:hAnsi="Arial" w:cs="Arial"/>
                <w:color w:val="404040"/>
                <w:spacing w:val="-1"/>
              </w:rPr>
            </w:rPrChange>
          </w:rPr>
          <w:t>Digitally Unplugged (classes 9</w:t>
        </w:r>
        <w:r w:rsidRPr="00B33381">
          <w:rPr>
            <w:rFonts w:asciiTheme="majorHAnsi" w:hAnsiTheme="majorHAnsi" w:cs="Arial"/>
            <w:color w:val="002060"/>
            <w:spacing w:val="-1"/>
            <w:vertAlign w:val="superscript"/>
            <w:rPrChange w:id="135" w:author="Microsoft Office User" w:date="2015-12-09T18:00:00Z">
              <w:rPr>
                <w:rFonts w:ascii="Arial" w:hAnsi="Arial" w:cs="Arial"/>
                <w:color w:val="404040"/>
                <w:spacing w:val="-1"/>
                <w:vertAlign w:val="superscript"/>
              </w:rPr>
            </w:rPrChange>
          </w:rPr>
          <w:t>th</w:t>
        </w:r>
        <w:r w:rsidRPr="00B33381">
          <w:rPr>
            <w:rFonts w:asciiTheme="majorHAnsi" w:hAnsiTheme="majorHAnsi" w:cs="Arial"/>
            <w:color w:val="002060"/>
            <w:spacing w:val="-1"/>
            <w:rPrChange w:id="136" w:author="Microsoft Office User" w:date="2015-12-09T18:00:00Z">
              <w:rPr>
                <w:rFonts w:ascii="Arial" w:hAnsi="Arial" w:cs="Arial"/>
                <w:color w:val="404040"/>
                <w:spacing w:val="-1"/>
              </w:rPr>
            </w:rPrChange>
          </w:rPr>
          <w:t>-12</w:t>
        </w:r>
        <w:r w:rsidRPr="00B33381">
          <w:rPr>
            <w:rFonts w:asciiTheme="majorHAnsi" w:hAnsiTheme="majorHAnsi" w:cs="Arial"/>
            <w:color w:val="002060"/>
            <w:spacing w:val="-1"/>
            <w:vertAlign w:val="superscript"/>
            <w:rPrChange w:id="137" w:author="Microsoft Office User" w:date="2015-12-09T18:00:00Z">
              <w:rPr>
                <w:rFonts w:ascii="Arial" w:hAnsi="Arial" w:cs="Arial"/>
                <w:color w:val="404040"/>
                <w:spacing w:val="-1"/>
                <w:vertAlign w:val="superscript"/>
              </w:rPr>
            </w:rPrChange>
          </w:rPr>
          <w:t>th</w:t>
        </w:r>
        <w:r w:rsidRPr="00B33381">
          <w:rPr>
            <w:rFonts w:asciiTheme="majorHAnsi" w:hAnsiTheme="majorHAnsi" w:cs="Arial"/>
            <w:color w:val="002060"/>
            <w:spacing w:val="-1"/>
            <w:rPrChange w:id="138" w:author="Microsoft Office User" w:date="2015-12-09T18:00:00Z">
              <w:rPr>
                <w:rFonts w:ascii="Arial" w:hAnsi="Arial" w:cs="Arial"/>
                <w:color w:val="404040"/>
                <w:spacing w:val="-1"/>
              </w:rPr>
            </w:rPrChange>
          </w:rPr>
          <w:t>)            </w:t>
        </w:r>
      </w:ins>
    </w:p>
    <w:p w14:paraId="028C347D" w14:textId="77777777" w:rsidR="003629BE" w:rsidRPr="00B33381" w:rsidRDefault="003629BE" w:rsidP="003629BE">
      <w:pPr>
        <w:shd w:val="clear" w:color="auto" w:fill="FFFFFF"/>
        <w:spacing w:line="384" w:lineRule="atLeast"/>
        <w:rPr>
          <w:ins w:id="139" w:author="Microsoft Office User" w:date="2015-12-09T06:16:00Z"/>
          <w:rFonts w:asciiTheme="majorHAnsi" w:hAnsiTheme="majorHAnsi"/>
          <w:color w:val="002060"/>
          <w:rPrChange w:id="140" w:author="Microsoft Office User" w:date="2015-12-09T18:00:00Z">
            <w:rPr>
              <w:ins w:id="141" w:author="Microsoft Office User" w:date="2015-12-09T06:16:00Z"/>
              <w:color w:val="222222"/>
            </w:rPr>
          </w:rPrChange>
        </w:rPr>
      </w:pPr>
    </w:p>
    <w:p w14:paraId="31402E5E" w14:textId="35096400" w:rsidR="00D23BD5" w:rsidRDefault="00D23BD5" w:rsidP="00D23BD5">
      <w:pPr>
        <w:shd w:val="clear" w:color="auto" w:fill="FFFFFF"/>
        <w:spacing w:line="384" w:lineRule="atLeast"/>
        <w:rPr>
          <w:ins w:id="142" w:author="Microsoft Office User" w:date="2015-12-09T18:12:00Z"/>
          <w:rFonts w:asciiTheme="majorHAnsi" w:hAnsiTheme="majorHAnsi" w:cs="Arial"/>
          <w:b/>
          <w:color w:val="002060"/>
          <w:spacing w:val="-1"/>
          <w:sz w:val="28"/>
          <w:szCs w:val="28"/>
        </w:rPr>
      </w:pPr>
      <w:ins w:id="143" w:author="Microsoft Office User" w:date="2015-12-09T16:19:00Z">
        <w:r w:rsidRPr="004C0630">
          <w:rPr>
            <w:rFonts w:asciiTheme="majorHAnsi" w:hAnsiTheme="majorHAnsi" w:cs="Arial"/>
            <w:b/>
            <w:color w:val="002060"/>
            <w:spacing w:val="-1"/>
            <w:sz w:val="28"/>
            <w:szCs w:val="28"/>
            <w:rPrChange w:id="144" w:author="Microsoft Office User" w:date="2015-12-09T18:00:00Z">
              <w:rPr>
                <w:rFonts w:ascii="Arial" w:hAnsi="Arial" w:cs="Arial"/>
                <w:color w:val="404040"/>
                <w:spacing w:val="-1"/>
              </w:rPr>
            </w:rPrChange>
          </w:rPr>
          <w:t xml:space="preserve">Be a Cyber Knight </w:t>
        </w:r>
      </w:ins>
    </w:p>
    <w:p w14:paraId="47A67543" w14:textId="77777777" w:rsidR="00161072" w:rsidRDefault="00161072" w:rsidP="00D23BD5">
      <w:pPr>
        <w:shd w:val="clear" w:color="auto" w:fill="FFFFFF"/>
        <w:spacing w:line="384" w:lineRule="atLeast"/>
        <w:rPr>
          <w:ins w:id="145" w:author="Microsoft Office User" w:date="2015-12-09T18:00:00Z"/>
          <w:rFonts w:asciiTheme="majorHAnsi" w:hAnsiTheme="majorHAnsi" w:cs="Arial"/>
          <w:b/>
          <w:color w:val="002060"/>
          <w:spacing w:val="-1"/>
          <w:sz w:val="28"/>
          <w:szCs w:val="28"/>
        </w:rPr>
      </w:pPr>
    </w:p>
    <w:p w14:paraId="515881EA" w14:textId="77777777" w:rsidR="00933B8E" w:rsidRPr="00A67DAD" w:rsidRDefault="009E3692">
      <w:pPr>
        <w:shd w:val="clear" w:color="auto" w:fill="FFFFFF"/>
        <w:jc w:val="both"/>
        <w:rPr>
          <w:ins w:id="146" w:author="Microsoft Office User" w:date="2015-12-09T18:08:00Z"/>
          <w:rFonts w:asciiTheme="majorHAnsi" w:eastAsia="Times New Roman" w:hAnsiTheme="majorHAnsi" w:cs="Arial"/>
          <w:color w:val="002060"/>
          <w:shd w:val="clear" w:color="auto" w:fill="FFFFFF"/>
          <w:rPrChange w:id="147" w:author="Microsoft Office User" w:date="2015-12-09T18:55:00Z">
            <w:rPr>
              <w:ins w:id="148" w:author="Microsoft Office User" w:date="2015-12-09T18:08:00Z"/>
              <w:rFonts w:asciiTheme="majorHAnsi" w:eastAsia="Times New Roman" w:hAnsiTheme="majorHAnsi"/>
              <w:color w:val="404040" w:themeColor="text1" w:themeTint="BF"/>
              <w:spacing w:val="-1"/>
              <w:shd w:val="clear" w:color="auto" w:fill="FFFFFF"/>
            </w:rPr>
          </w:rPrChange>
        </w:rPr>
      </w:pPr>
      <w:ins w:id="149" w:author="Microsoft Office User" w:date="2015-12-09T17:56:00Z">
        <w:r w:rsidRPr="00A67DAD">
          <w:rPr>
            <w:rFonts w:asciiTheme="majorHAnsi" w:eastAsia="Times New Roman" w:hAnsiTheme="majorHAnsi" w:cs="Arial"/>
            <w:color w:val="002060"/>
            <w:shd w:val="clear" w:color="auto" w:fill="FFFFFF"/>
            <w:rPrChange w:id="150" w:author="Microsoft Office User" w:date="2015-12-09T18:55:00Z">
              <w:rPr>
                <w:rFonts w:eastAsia="Times New Roman"/>
                <w:color w:val="404040" w:themeColor="text1" w:themeTint="BF"/>
                <w:spacing w:val="-1"/>
                <w:shd w:val="clear" w:color="auto" w:fill="FFFFFF"/>
              </w:rPr>
            </w:rPrChange>
          </w:rPr>
          <w:t>Children are digital natives- they are Always Online.</w:t>
        </w:r>
      </w:ins>
    </w:p>
    <w:p w14:paraId="1FB83E59" w14:textId="5EF67D79" w:rsidR="009E0FE4" w:rsidRPr="00A67DAD" w:rsidRDefault="00933B8E">
      <w:pPr>
        <w:jc w:val="both"/>
        <w:rPr>
          <w:ins w:id="151" w:author="Microsoft Office User" w:date="2015-12-09T18:34:00Z"/>
          <w:rFonts w:asciiTheme="majorHAnsi" w:eastAsia="Times New Roman" w:hAnsiTheme="majorHAnsi" w:cs="Arial"/>
          <w:color w:val="002060"/>
          <w:shd w:val="clear" w:color="auto" w:fill="FFFFFF"/>
          <w:rPrChange w:id="152" w:author="Microsoft Office User" w:date="2015-12-09T18:55:00Z">
            <w:rPr>
              <w:ins w:id="153" w:author="Microsoft Office User" w:date="2015-12-09T18:34:00Z"/>
              <w:b/>
              <w:color w:val="002060"/>
            </w:rPr>
          </w:rPrChange>
        </w:rPr>
        <w:pPrChange w:id="154" w:author="Microsoft Office User" w:date="2015-12-09T18:56:00Z">
          <w:pPr/>
        </w:pPrChange>
      </w:pPr>
      <w:ins w:id="155" w:author="Microsoft Office User" w:date="2015-12-09T18:03:00Z">
        <w:r w:rsidRPr="00A67DAD">
          <w:rPr>
            <w:rFonts w:asciiTheme="majorHAnsi" w:eastAsia="Times New Roman" w:hAnsiTheme="majorHAnsi" w:cs="Arial"/>
            <w:color w:val="002060"/>
            <w:shd w:val="clear" w:color="auto" w:fill="FFFFFF"/>
            <w:rPrChange w:id="156" w:author="Microsoft Office User" w:date="2015-12-09T18:55:00Z">
              <w:rPr>
                <w:rFonts w:asciiTheme="majorHAnsi" w:eastAsia="Times New Roman" w:hAnsiTheme="majorHAnsi" w:cs="Arial"/>
                <w:color w:val="002060"/>
                <w:sz w:val="22"/>
                <w:szCs w:val="22"/>
                <w:shd w:val="clear" w:color="auto" w:fill="FFFFFF"/>
              </w:rPr>
            </w:rPrChange>
          </w:rPr>
          <w:t xml:space="preserve">Students take virtual tour of how their information travels in the cyber space; what is personal information and with whom should it be shared. The internet is a vast pool of knowledge but not </w:t>
        </w:r>
      </w:ins>
      <w:ins w:id="157" w:author="Microsoft Office User" w:date="2015-12-09T18:04:00Z">
        <w:r w:rsidRPr="00A67DAD">
          <w:rPr>
            <w:rFonts w:asciiTheme="majorHAnsi" w:eastAsia="Times New Roman" w:hAnsiTheme="majorHAnsi" w:cs="Arial"/>
            <w:color w:val="002060"/>
            <w:shd w:val="clear" w:color="auto" w:fill="FFFFFF"/>
            <w:rPrChange w:id="158" w:author="Microsoft Office User" w:date="2015-12-09T18:55:00Z">
              <w:rPr>
                <w:rFonts w:asciiTheme="majorHAnsi" w:eastAsia="Times New Roman" w:hAnsiTheme="majorHAnsi" w:cs="Arial"/>
                <w:color w:val="002060"/>
                <w:sz w:val="22"/>
                <w:szCs w:val="22"/>
                <w:shd w:val="clear" w:color="auto" w:fill="FFFFFF"/>
              </w:rPr>
            </w:rPrChange>
          </w:rPr>
          <w:t>bereft</w:t>
        </w:r>
      </w:ins>
      <w:ins w:id="159" w:author="Microsoft Office User" w:date="2015-12-09T18:03:00Z">
        <w:r w:rsidRPr="00A67DAD">
          <w:rPr>
            <w:rFonts w:asciiTheme="majorHAnsi" w:eastAsia="Times New Roman" w:hAnsiTheme="majorHAnsi" w:cs="Arial"/>
            <w:color w:val="002060"/>
            <w:shd w:val="clear" w:color="auto" w:fill="FFFFFF"/>
            <w:rPrChange w:id="160" w:author="Microsoft Office User" w:date="2015-12-09T18:55:00Z">
              <w:rPr>
                <w:rFonts w:asciiTheme="majorHAnsi" w:eastAsia="Times New Roman" w:hAnsiTheme="majorHAnsi" w:cs="Arial"/>
                <w:color w:val="002060"/>
                <w:sz w:val="22"/>
                <w:szCs w:val="22"/>
                <w:shd w:val="clear" w:color="auto" w:fill="FFFFFF"/>
              </w:rPr>
            </w:rPrChange>
          </w:rPr>
          <w:t xml:space="preserve"> of sharks</w:t>
        </w:r>
        <w:r w:rsidR="00F01128" w:rsidRPr="00A67DAD">
          <w:rPr>
            <w:rFonts w:asciiTheme="majorHAnsi" w:eastAsia="Times New Roman" w:hAnsiTheme="majorHAnsi" w:cs="Arial"/>
            <w:color w:val="002060"/>
            <w:shd w:val="clear" w:color="auto" w:fill="FFFFFF"/>
            <w:rPrChange w:id="161" w:author="Microsoft Office User" w:date="2015-12-09T18:55:00Z">
              <w:rPr>
                <w:rFonts w:asciiTheme="majorHAnsi" w:eastAsia="Times New Roman" w:hAnsiTheme="majorHAnsi" w:cs="Arial"/>
                <w:color w:val="002060"/>
                <w:sz w:val="22"/>
                <w:szCs w:val="22"/>
                <w:shd w:val="clear" w:color="auto" w:fill="FFFFFF"/>
              </w:rPr>
            </w:rPrChange>
          </w:rPr>
          <w:t xml:space="preserve"> - </w:t>
        </w:r>
      </w:ins>
      <w:ins w:id="162" w:author="Microsoft Office User" w:date="2015-12-09T18:12:00Z">
        <w:r w:rsidR="00F01128" w:rsidRPr="00A67DAD">
          <w:rPr>
            <w:rFonts w:asciiTheme="majorHAnsi" w:eastAsia="Times New Roman" w:hAnsiTheme="majorHAnsi" w:cs="Arial"/>
            <w:color w:val="002060"/>
            <w:shd w:val="clear" w:color="auto" w:fill="FFFFFF"/>
            <w:rPrChange w:id="163" w:author="Microsoft Office User" w:date="2015-12-09T18:55:00Z">
              <w:rPr>
                <w:color w:val="262626" w:themeColor="text1" w:themeTint="D9"/>
                <w:sz w:val="22"/>
                <w:szCs w:val="22"/>
              </w:rPr>
            </w:rPrChange>
          </w:rPr>
          <w:t xml:space="preserve">cyber space is infested with enemies; hackers, stalkers, predators, or just kids trying to have some fun. The </w:t>
        </w:r>
      </w:ins>
      <w:ins w:id="164" w:author="Microsoft Office User" w:date="2015-12-09T18:09:00Z">
        <w:r w:rsidR="00E40721" w:rsidRPr="00A67DAD">
          <w:rPr>
            <w:rFonts w:asciiTheme="majorHAnsi" w:eastAsia="Times New Roman" w:hAnsiTheme="majorHAnsi" w:cs="Arial"/>
            <w:color w:val="002060"/>
            <w:shd w:val="clear" w:color="auto" w:fill="FFFFFF"/>
            <w:rPrChange w:id="165" w:author="Microsoft Office User" w:date="2015-12-09T18:55:00Z">
              <w:rPr>
                <w:rFonts w:asciiTheme="majorHAnsi" w:eastAsia="Times New Roman" w:hAnsiTheme="majorHAnsi" w:cs="Arial"/>
                <w:color w:val="002060"/>
                <w:sz w:val="22"/>
                <w:szCs w:val="22"/>
                <w:shd w:val="clear" w:color="auto" w:fill="FFFFFF"/>
              </w:rPr>
            </w:rPrChange>
          </w:rPr>
          <w:t>tsunami of data students</w:t>
        </w:r>
        <w:r w:rsidR="00F01128" w:rsidRPr="00A67DAD">
          <w:rPr>
            <w:rFonts w:asciiTheme="majorHAnsi" w:eastAsia="Times New Roman" w:hAnsiTheme="majorHAnsi" w:cs="Arial"/>
            <w:color w:val="002060"/>
            <w:shd w:val="clear" w:color="auto" w:fill="FFFFFF"/>
            <w:rPrChange w:id="166" w:author="Microsoft Office User" w:date="2015-12-09T18:55:00Z">
              <w:rPr>
                <w:color w:val="404040" w:themeColor="text1" w:themeTint="BF"/>
                <w:sz w:val="22"/>
                <w:szCs w:val="22"/>
              </w:rPr>
            </w:rPrChange>
          </w:rPr>
          <w:t xml:space="preserve"> feed and leave unprotected in the cyber s</w:t>
        </w:r>
        <w:r w:rsidR="00E40721" w:rsidRPr="00A67DAD">
          <w:rPr>
            <w:rFonts w:asciiTheme="majorHAnsi" w:eastAsia="Times New Roman" w:hAnsiTheme="majorHAnsi" w:cs="Arial"/>
            <w:color w:val="002060"/>
            <w:shd w:val="clear" w:color="auto" w:fill="FFFFFF"/>
            <w:rPrChange w:id="167" w:author="Microsoft Office User" w:date="2015-12-09T18:55:00Z">
              <w:rPr>
                <w:rFonts w:asciiTheme="majorHAnsi" w:eastAsia="Times New Roman" w:hAnsiTheme="majorHAnsi" w:cs="Arial"/>
                <w:color w:val="002060"/>
                <w:sz w:val="22"/>
                <w:szCs w:val="22"/>
                <w:shd w:val="clear" w:color="auto" w:fill="FFFFFF"/>
              </w:rPr>
            </w:rPrChange>
          </w:rPr>
          <w:t>pace makes them vulnerable.</w:t>
        </w:r>
      </w:ins>
      <w:ins w:id="168" w:author="Microsoft Office User" w:date="2015-12-09T18:26:00Z">
        <w:r w:rsidR="00E40721" w:rsidRPr="00A67DAD">
          <w:rPr>
            <w:rFonts w:asciiTheme="majorHAnsi" w:eastAsia="Times New Roman" w:hAnsiTheme="majorHAnsi" w:cs="Arial"/>
            <w:color w:val="002060"/>
            <w:shd w:val="clear" w:color="auto" w:fill="FFFFFF"/>
            <w:rPrChange w:id="169" w:author="Microsoft Office User" w:date="2015-12-09T18:55:00Z">
              <w:rPr>
                <w:rFonts w:asciiTheme="majorHAnsi" w:eastAsia="Times New Roman" w:hAnsiTheme="majorHAnsi" w:cs="Arial"/>
                <w:color w:val="002060"/>
                <w:sz w:val="22"/>
                <w:szCs w:val="22"/>
                <w:shd w:val="clear" w:color="auto" w:fill="FFFFFF"/>
              </w:rPr>
            </w:rPrChange>
          </w:rPr>
          <w:t xml:space="preserve"> </w:t>
        </w:r>
      </w:ins>
      <w:ins w:id="170" w:author="Microsoft Office User" w:date="2015-12-09T18:10:00Z">
        <w:r w:rsidR="00F01128" w:rsidRPr="00A67DAD">
          <w:rPr>
            <w:rFonts w:asciiTheme="majorHAnsi" w:eastAsia="Times New Roman" w:hAnsiTheme="majorHAnsi" w:cs="Arial"/>
            <w:color w:val="002060"/>
            <w:shd w:val="clear" w:color="auto" w:fill="FFFFFF"/>
            <w:rPrChange w:id="171" w:author="Microsoft Office User" w:date="2015-12-09T18:55:00Z">
              <w:rPr>
                <w:rFonts w:asciiTheme="majorHAnsi" w:eastAsia="Times New Roman" w:hAnsiTheme="majorHAnsi" w:cs="Arial"/>
                <w:color w:val="002060"/>
                <w:sz w:val="22"/>
                <w:szCs w:val="22"/>
                <w:shd w:val="clear" w:color="auto" w:fill="FFFFFF"/>
              </w:rPr>
            </w:rPrChange>
          </w:rPr>
          <w:t xml:space="preserve">Students get equipped with cyber defense arms and do </w:t>
        </w:r>
      </w:ins>
      <w:ins w:id="172" w:author="Microsoft Office User" w:date="2015-12-09T18:37:00Z">
        <w:r w:rsidR="00E95094" w:rsidRPr="00A67DAD">
          <w:rPr>
            <w:rFonts w:asciiTheme="majorHAnsi" w:eastAsia="Times New Roman" w:hAnsiTheme="majorHAnsi" w:cs="Arial"/>
            <w:color w:val="002060"/>
            <w:shd w:val="clear" w:color="auto" w:fill="FFFFFF"/>
            <w:rPrChange w:id="173" w:author="Microsoft Office User" w:date="2015-12-09T18:55:00Z">
              <w:rPr>
                <w:rFonts w:asciiTheme="majorHAnsi" w:eastAsia="Times New Roman" w:hAnsiTheme="majorHAnsi" w:cs="Arial"/>
                <w:color w:val="002060"/>
                <w:sz w:val="22"/>
                <w:szCs w:val="22"/>
                <w:shd w:val="clear" w:color="auto" w:fill="FFFFFF"/>
              </w:rPr>
            </w:rPrChange>
          </w:rPr>
          <w:t xml:space="preserve">a </w:t>
        </w:r>
      </w:ins>
      <w:ins w:id="174" w:author="Microsoft Office User" w:date="2015-12-09T18:10:00Z">
        <w:r w:rsidR="00F01128" w:rsidRPr="00A67DAD">
          <w:rPr>
            <w:rFonts w:asciiTheme="majorHAnsi" w:eastAsia="Times New Roman" w:hAnsiTheme="majorHAnsi" w:cs="Arial"/>
            <w:color w:val="002060"/>
            <w:shd w:val="clear" w:color="auto" w:fill="FFFFFF"/>
            <w:rPrChange w:id="175" w:author="Microsoft Office User" w:date="2015-12-09T18:55:00Z">
              <w:rPr>
                <w:rFonts w:asciiTheme="majorHAnsi" w:eastAsia="Times New Roman" w:hAnsiTheme="majorHAnsi" w:cs="Arial"/>
                <w:color w:val="002060"/>
                <w:sz w:val="22"/>
                <w:szCs w:val="22"/>
                <w:shd w:val="clear" w:color="auto" w:fill="FFFFFF"/>
              </w:rPr>
            </w:rPrChange>
          </w:rPr>
          <w:t>deep dive into the cyber world infested with malware. An exciting defense module about anti-malware programs protecting computer and networked system.</w:t>
        </w:r>
      </w:ins>
      <w:ins w:id="176" w:author="Microsoft Office User" w:date="2015-12-09T18:14:00Z">
        <w:r w:rsidR="00161072" w:rsidRPr="00A67DAD">
          <w:rPr>
            <w:rFonts w:asciiTheme="majorHAnsi" w:eastAsia="Times New Roman" w:hAnsiTheme="majorHAnsi" w:cs="Arial"/>
            <w:color w:val="002060"/>
            <w:shd w:val="clear" w:color="auto" w:fill="FFFFFF"/>
            <w:rPrChange w:id="177" w:author="Microsoft Office User" w:date="2015-12-09T18:55:00Z">
              <w:rPr>
                <w:rFonts w:asciiTheme="majorHAnsi" w:eastAsia="Times New Roman" w:hAnsiTheme="majorHAnsi" w:cs="Arial"/>
                <w:color w:val="002060"/>
                <w:sz w:val="22"/>
                <w:szCs w:val="22"/>
                <w:shd w:val="clear" w:color="auto" w:fill="FFFFFF"/>
              </w:rPr>
            </w:rPrChange>
          </w:rPr>
          <w:t xml:space="preserve"> By now students know their enemy and learn how to defend themselves</w:t>
        </w:r>
      </w:ins>
      <w:ins w:id="178" w:author="Microsoft Office User" w:date="2015-12-09T18:15:00Z">
        <w:r w:rsidR="009E0FE4" w:rsidRPr="00A67DAD">
          <w:rPr>
            <w:rFonts w:asciiTheme="majorHAnsi" w:eastAsia="Times New Roman" w:hAnsiTheme="majorHAnsi" w:cs="Arial"/>
            <w:color w:val="002060"/>
            <w:shd w:val="clear" w:color="auto" w:fill="FFFFFF"/>
            <w:rPrChange w:id="179" w:author="Microsoft Office User" w:date="2015-12-09T18:55:00Z">
              <w:rPr>
                <w:rFonts w:asciiTheme="majorHAnsi" w:eastAsia="Times New Roman" w:hAnsiTheme="majorHAnsi" w:cs="Arial"/>
                <w:color w:val="002060"/>
                <w:sz w:val="22"/>
                <w:szCs w:val="22"/>
                <w:shd w:val="clear" w:color="auto" w:fill="FFFFFF"/>
              </w:rPr>
            </w:rPrChange>
          </w:rPr>
          <w:t xml:space="preserve"> </w:t>
        </w:r>
      </w:ins>
      <w:ins w:id="180" w:author="Microsoft Office User" w:date="2015-12-09T18:34:00Z">
        <w:r w:rsidR="009E0FE4" w:rsidRPr="00A67DAD">
          <w:rPr>
            <w:rFonts w:asciiTheme="majorHAnsi" w:eastAsia="Times New Roman" w:hAnsiTheme="majorHAnsi" w:cs="Arial"/>
            <w:color w:val="002060"/>
            <w:shd w:val="clear" w:color="auto" w:fill="FFFFFF"/>
            <w:rPrChange w:id="181" w:author="Microsoft Office User" w:date="2015-12-09T18:55:00Z">
              <w:rPr>
                <w:rFonts w:asciiTheme="majorHAnsi" w:eastAsia="Times New Roman" w:hAnsiTheme="majorHAnsi" w:cs="Arial"/>
                <w:color w:val="002060"/>
                <w:sz w:val="22"/>
                <w:szCs w:val="22"/>
                <w:shd w:val="clear" w:color="auto" w:fill="FFFFFF"/>
              </w:rPr>
            </w:rPrChange>
          </w:rPr>
          <w:t>–</w:t>
        </w:r>
      </w:ins>
      <w:ins w:id="182" w:author="Microsoft Office User" w:date="2015-12-09T18:15:00Z">
        <w:r w:rsidR="009E0FE4" w:rsidRPr="00A67DAD">
          <w:rPr>
            <w:rFonts w:asciiTheme="majorHAnsi" w:eastAsia="Times New Roman" w:hAnsiTheme="majorHAnsi" w:cs="Arial"/>
            <w:color w:val="002060"/>
            <w:shd w:val="clear" w:color="auto" w:fill="FFFFFF"/>
            <w:rPrChange w:id="183" w:author="Microsoft Office User" w:date="2015-12-09T18:55:00Z">
              <w:rPr>
                <w:rFonts w:asciiTheme="majorHAnsi" w:eastAsia="Times New Roman" w:hAnsiTheme="majorHAnsi" w:cs="Arial"/>
                <w:color w:val="002060"/>
                <w:sz w:val="22"/>
                <w:szCs w:val="22"/>
                <w:shd w:val="clear" w:color="auto" w:fill="FFFFFF"/>
              </w:rPr>
            </w:rPrChange>
          </w:rPr>
          <w:t xml:space="preserve"> they </w:t>
        </w:r>
      </w:ins>
      <w:ins w:id="184" w:author="Microsoft Office User" w:date="2015-12-09T18:34:00Z">
        <w:r w:rsidR="009E0FE4" w:rsidRPr="00A67DAD">
          <w:rPr>
            <w:rFonts w:asciiTheme="majorHAnsi" w:eastAsia="Times New Roman" w:hAnsiTheme="majorHAnsi" w:cs="Arial"/>
            <w:color w:val="002060"/>
            <w:shd w:val="clear" w:color="auto" w:fill="FFFFFF"/>
            <w:rPrChange w:id="185" w:author="Microsoft Office User" w:date="2015-12-09T18:55:00Z">
              <w:rPr>
                <w:rFonts w:asciiTheme="majorHAnsi" w:eastAsia="Times New Roman" w:hAnsiTheme="majorHAnsi" w:cs="Arial"/>
                <w:color w:val="002060"/>
                <w:sz w:val="22"/>
                <w:szCs w:val="22"/>
                <w:shd w:val="clear" w:color="auto" w:fill="FFFFFF"/>
              </w:rPr>
            </w:rPrChange>
          </w:rPr>
          <w:t xml:space="preserve">participate in activities and </w:t>
        </w:r>
      </w:ins>
      <w:ins w:id="186" w:author="Microsoft Office User" w:date="2015-12-09T18:35:00Z">
        <w:r w:rsidR="009E0FE4" w:rsidRPr="00A67DAD">
          <w:rPr>
            <w:rFonts w:asciiTheme="majorHAnsi" w:eastAsia="Times New Roman" w:hAnsiTheme="majorHAnsi" w:cs="Arial"/>
            <w:color w:val="002060"/>
            <w:shd w:val="clear" w:color="auto" w:fill="FFFFFF"/>
            <w:rPrChange w:id="187" w:author="Microsoft Office User" w:date="2015-12-09T18:55:00Z">
              <w:rPr>
                <w:rFonts w:asciiTheme="majorHAnsi" w:eastAsia="Times New Roman" w:hAnsiTheme="majorHAnsi" w:cs="Arial"/>
                <w:color w:val="002060"/>
                <w:sz w:val="22"/>
                <w:szCs w:val="22"/>
                <w:shd w:val="clear" w:color="auto" w:fill="FFFFFF"/>
              </w:rPr>
            </w:rPrChange>
          </w:rPr>
          <w:t>assessments</w:t>
        </w:r>
      </w:ins>
      <w:ins w:id="188" w:author="Microsoft Office User" w:date="2015-12-09T18:34:00Z">
        <w:r w:rsidR="009E0FE4" w:rsidRPr="00A67DAD">
          <w:rPr>
            <w:rFonts w:asciiTheme="majorHAnsi" w:eastAsia="Times New Roman" w:hAnsiTheme="majorHAnsi" w:cs="Arial"/>
            <w:color w:val="002060"/>
            <w:shd w:val="clear" w:color="auto" w:fill="FFFFFF"/>
            <w:rPrChange w:id="189" w:author="Microsoft Office User" w:date="2015-12-09T18:55:00Z">
              <w:rPr>
                <w:rFonts w:asciiTheme="majorHAnsi" w:eastAsia="Times New Roman" w:hAnsiTheme="majorHAnsi" w:cs="Arial"/>
                <w:color w:val="002060"/>
                <w:sz w:val="22"/>
                <w:szCs w:val="22"/>
                <w:shd w:val="clear" w:color="auto" w:fill="FFFFFF"/>
              </w:rPr>
            </w:rPrChange>
          </w:rPr>
          <w:t xml:space="preserve"> and earn cyber safety badges</w:t>
        </w:r>
      </w:ins>
      <w:ins w:id="190" w:author="Microsoft Office User" w:date="2015-12-09T18:35:00Z">
        <w:r w:rsidR="009E0FE4" w:rsidRPr="00A67DAD">
          <w:rPr>
            <w:rFonts w:asciiTheme="majorHAnsi" w:eastAsia="Times New Roman" w:hAnsiTheme="majorHAnsi" w:cs="Arial"/>
            <w:color w:val="002060"/>
            <w:shd w:val="clear" w:color="auto" w:fill="FFFFFF"/>
            <w:rPrChange w:id="191" w:author="Microsoft Office User" w:date="2015-12-09T18:55:00Z">
              <w:rPr>
                <w:rFonts w:asciiTheme="majorHAnsi" w:eastAsia="Times New Roman" w:hAnsiTheme="majorHAnsi" w:cs="Arial"/>
                <w:color w:val="002060"/>
                <w:sz w:val="22"/>
                <w:szCs w:val="22"/>
                <w:shd w:val="clear" w:color="auto" w:fill="FFFFFF"/>
              </w:rPr>
            </w:rPrChange>
          </w:rPr>
          <w:t>.</w:t>
        </w:r>
      </w:ins>
      <w:ins w:id="192" w:author="Microsoft Office User" w:date="2015-12-09T18:34:00Z">
        <w:r w:rsidR="009E0FE4" w:rsidRPr="00A67DAD">
          <w:rPr>
            <w:rFonts w:asciiTheme="majorHAnsi" w:eastAsia="Times New Roman" w:hAnsiTheme="majorHAnsi" w:cs="Arial"/>
            <w:color w:val="002060"/>
            <w:shd w:val="clear" w:color="auto" w:fill="FFFFFF"/>
            <w:rPrChange w:id="193" w:author="Microsoft Office User" w:date="2015-12-09T18:55:00Z">
              <w:rPr>
                <w:b/>
                <w:color w:val="002060"/>
              </w:rPr>
            </w:rPrChange>
          </w:rPr>
          <w:t xml:space="preserve"> </w:t>
        </w:r>
      </w:ins>
    </w:p>
    <w:p w14:paraId="3D49B50D" w14:textId="6DEBAA24" w:rsidR="00F01128" w:rsidRPr="00A67DAD" w:rsidRDefault="00F01128">
      <w:pPr>
        <w:widowControl w:val="0"/>
        <w:autoSpaceDE w:val="0"/>
        <w:autoSpaceDN w:val="0"/>
        <w:adjustRightInd w:val="0"/>
        <w:spacing w:after="240" w:line="276" w:lineRule="auto"/>
        <w:jc w:val="both"/>
        <w:rPr>
          <w:ins w:id="194" w:author="Microsoft Office User" w:date="2015-12-09T18:16:00Z"/>
          <w:rFonts w:asciiTheme="majorHAnsi" w:eastAsia="Times New Roman" w:hAnsiTheme="majorHAnsi" w:cs="Arial"/>
          <w:color w:val="002060"/>
          <w:shd w:val="clear" w:color="auto" w:fill="FFFFFF"/>
          <w:rPrChange w:id="195" w:author="Microsoft Office User" w:date="2015-12-09T18:55:00Z">
            <w:rPr>
              <w:ins w:id="196" w:author="Microsoft Office User" w:date="2015-12-09T18:16:00Z"/>
              <w:rFonts w:asciiTheme="majorHAnsi" w:eastAsia="Times New Roman" w:hAnsiTheme="majorHAnsi" w:cs="Arial"/>
              <w:color w:val="002060"/>
              <w:sz w:val="22"/>
              <w:szCs w:val="22"/>
              <w:shd w:val="clear" w:color="auto" w:fill="FFFFFF"/>
            </w:rPr>
          </w:rPrChange>
        </w:rPr>
        <w:pPrChange w:id="197" w:author="Microsoft Office User" w:date="2015-12-09T18:55:00Z">
          <w:pPr/>
        </w:pPrChange>
      </w:pPr>
    </w:p>
    <w:p w14:paraId="3B4DD52E" w14:textId="77777777" w:rsidR="00910DF5" w:rsidRDefault="00910DF5" w:rsidP="00356EC4">
      <w:pPr>
        <w:rPr>
          <w:ins w:id="198" w:author="Microsoft Office User" w:date="2015-12-09T18:32:00Z"/>
          <w:rFonts w:asciiTheme="majorHAnsi" w:eastAsia="Times New Roman" w:hAnsiTheme="majorHAnsi" w:cs="Arial"/>
          <w:color w:val="002060"/>
          <w:sz w:val="22"/>
          <w:szCs w:val="22"/>
          <w:shd w:val="clear" w:color="auto" w:fill="FFFFFF"/>
        </w:rPr>
      </w:pPr>
    </w:p>
    <w:p w14:paraId="786DD38B" w14:textId="1F23986B" w:rsidR="00161072" w:rsidRDefault="00356EC4">
      <w:pPr>
        <w:rPr>
          <w:ins w:id="199" w:author="Microsoft Office User" w:date="2015-12-09T18:41:00Z"/>
          <w:rFonts w:asciiTheme="majorHAnsi" w:hAnsiTheme="majorHAnsi" w:cs="Arial"/>
          <w:b/>
          <w:color w:val="002060"/>
          <w:spacing w:val="-1"/>
          <w:sz w:val="28"/>
          <w:szCs w:val="28"/>
        </w:rPr>
      </w:pPr>
      <w:ins w:id="200" w:author="Microsoft Office User" w:date="2015-12-09T18:16:00Z">
        <w:r w:rsidRPr="00AD4397">
          <w:rPr>
            <w:rFonts w:asciiTheme="majorHAnsi" w:hAnsiTheme="majorHAnsi" w:cs="Arial"/>
            <w:b/>
            <w:color w:val="002060"/>
            <w:spacing w:val="-1"/>
            <w:sz w:val="28"/>
            <w:szCs w:val="28"/>
          </w:rPr>
          <w:t>Digitally Unplugged</w:t>
        </w:r>
      </w:ins>
      <w:ins w:id="201" w:author="Microsoft Office User" w:date="2015-12-09T18:39:00Z">
        <w:r w:rsidR="004874F4">
          <w:rPr>
            <w:rFonts w:asciiTheme="majorHAnsi" w:hAnsiTheme="majorHAnsi" w:cs="Arial"/>
            <w:b/>
            <w:color w:val="002060"/>
            <w:spacing w:val="-1"/>
            <w:sz w:val="28"/>
            <w:szCs w:val="28"/>
          </w:rPr>
          <w:br/>
        </w:r>
      </w:ins>
    </w:p>
    <w:p w14:paraId="22DDE804" w14:textId="48584171" w:rsidR="00B70E8B" w:rsidRPr="000D49AF" w:rsidRDefault="004874F4">
      <w:pPr>
        <w:jc w:val="both"/>
        <w:rPr>
          <w:ins w:id="202" w:author="Microsoft Office User" w:date="2015-12-09T18:50:00Z"/>
          <w:rFonts w:asciiTheme="majorHAnsi" w:eastAsia="Times New Roman" w:hAnsiTheme="majorHAnsi" w:cs="Arial"/>
          <w:color w:val="002060"/>
          <w:shd w:val="clear" w:color="auto" w:fill="FFFFFF"/>
          <w:rPrChange w:id="203" w:author="Microsoft Office User" w:date="2015-12-09T18:56:00Z">
            <w:rPr>
              <w:ins w:id="204" w:author="Microsoft Office User" w:date="2015-12-09T18:50:00Z"/>
              <w:rFonts w:asciiTheme="minorHAnsi" w:eastAsia="Times New Roman" w:hAnsiTheme="minorHAnsi" w:cs="Arial"/>
              <w:color w:val="404040" w:themeColor="text1" w:themeTint="BF"/>
            </w:rPr>
          </w:rPrChange>
        </w:rPr>
        <w:pPrChange w:id="205" w:author="Microsoft Office User" w:date="2015-12-09T18:56:00Z">
          <w:pPr>
            <w:spacing w:line="276" w:lineRule="auto"/>
            <w:jc w:val="both"/>
          </w:pPr>
        </w:pPrChange>
      </w:pPr>
      <w:ins w:id="206" w:author="Microsoft Office User" w:date="2015-12-09T18:46:00Z">
        <w:r w:rsidRPr="000D49AF">
          <w:rPr>
            <w:rFonts w:asciiTheme="majorHAnsi" w:eastAsia="Times New Roman" w:hAnsiTheme="majorHAnsi" w:cs="Arial"/>
            <w:color w:val="002060"/>
            <w:shd w:val="clear" w:color="auto" w:fill="FFFFFF"/>
            <w:rPrChange w:id="207" w:author="Microsoft Office User" w:date="2015-12-09T18:56:00Z">
              <w:rPr>
                <w:rFonts w:asciiTheme="minorHAnsi" w:eastAsia="Times New Roman" w:hAnsiTheme="minorHAnsi" w:cs="Arial"/>
                <w:color w:val="404040" w:themeColor="text1" w:themeTint="BF"/>
              </w:rPr>
            </w:rPrChange>
          </w:rPr>
          <w:t>Children are wired to learn digitally and come with handhelds practically attached to their limbs.</w:t>
        </w:r>
      </w:ins>
      <w:ins w:id="208" w:author="Microsoft Office User" w:date="2015-12-09T18:45:00Z">
        <w:r w:rsidRPr="000D49AF">
          <w:rPr>
            <w:rFonts w:asciiTheme="majorHAnsi" w:eastAsia="Times New Roman" w:hAnsiTheme="majorHAnsi" w:cs="Arial"/>
            <w:color w:val="002060"/>
            <w:shd w:val="clear" w:color="auto" w:fill="FFFFFF"/>
            <w:rPrChange w:id="209" w:author="Microsoft Office User" w:date="2015-12-09T18:56:00Z">
              <w:rPr>
                <w:rFonts w:asciiTheme="majorHAnsi" w:eastAsia="Times New Roman" w:hAnsiTheme="majorHAnsi" w:cs="Arial"/>
                <w:color w:val="002060"/>
                <w:sz w:val="22"/>
                <w:szCs w:val="22"/>
                <w:shd w:val="clear" w:color="auto" w:fill="FFFFFF"/>
              </w:rPr>
            </w:rPrChange>
          </w:rPr>
          <w:t xml:space="preserve"> </w:t>
        </w:r>
      </w:ins>
      <w:ins w:id="210" w:author="Microsoft Office User" w:date="2015-12-09T18:41:00Z">
        <w:r w:rsidRPr="000D49AF">
          <w:rPr>
            <w:rFonts w:asciiTheme="majorHAnsi" w:eastAsia="Times New Roman" w:hAnsiTheme="majorHAnsi" w:cs="Arial"/>
            <w:color w:val="002060"/>
            <w:shd w:val="clear" w:color="auto" w:fill="FFFFFF"/>
            <w:rPrChange w:id="211" w:author="Microsoft Office User" w:date="2015-12-09T18:56:00Z">
              <w:rPr>
                <w:rFonts w:asciiTheme="minorHAnsi" w:eastAsia="Times New Roman" w:hAnsiTheme="minorHAnsi" w:cs="Arial"/>
                <w:color w:val="404040" w:themeColor="text1" w:themeTint="BF"/>
              </w:rPr>
            </w:rPrChange>
          </w:rPr>
          <w:t>The Internet has enabled instant global communication and access to information, where students use information at their fingertips, collaborate and create to accomplish results never seen before – intellectual energy thus released is transforming education globally. Social media has given immense power to children to easily spread their ideas— both good and bad, worthwhile and insipid—to an audience of thousands.</w:t>
        </w:r>
      </w:ins>
      <w:ins w:id="212" w:author="Microsoft Office User" w:date="2015-12-09T18:43:00Z">
        <w:r w:rsidRPr="000D49AF">
          <w:rPr>
            <w:rFonts w:asciiTheme="majorHAnsi" w:eastAsia="Times New Roman" w:hAnsiTheme="majorHAnsi" w:cs="Arial"/>
            <w:color w:val="002060"/>
            <w:shd w:val="clear" w:color="auto" w:fill="FFFFFF"/>
            <w:rPrChange w:id="213" w:author="Microsoft Office User" w:date="2015-12-09T18:56:00Z">
              <w:rPr>
                <w:rFonts w:asciiTheme="majorHAnsi" w:eastAsia="Times New Roman" w:hAnsiTheme="majorHAnsi" w:cs="Arial"/>
                <w:color w:val="002060"/>
                <w:sz w:val="22"/>
                <w:szCs w:val="22"/>
                <w:shd w:val="clear" w:color="auto" w:fill="FFFFFF"/>
              </w:rPr>
            </w:rPrChange>
          </w:rPr>
          <w:t xml:space="preserve"> </w:t>
        </w:r>
      </w:ins>
      <w:ins w:id="214" w:author="Microsoft Office User" w:date="2015-12-09T18:42:00Z">
        <w:r w:rsidRPr="000D49AF">
          <w:rPr>
            <w:rFonts w:asciiTheme="majorHAnsi" w:eastAsia="Times New Roman" w:hAnsiTheme="majorHAnsi" w:cs="Arial"/>
            <w:color w:val="002060"/>
            <w:shd w:val="clear" w:color="auto" w:fill="FFFFFF"/>
            <w:rPrChange w:id="215" w:author="Microsoft Office User" w:date="2015-12-09T18:56:00Z">
              <w:rPr>
                <w:color w:val="002060"/>
                <w:sz w:val="22"/>
                <w:szCs w:val="22"/>
              </w:rPr>
            </w:rPrChange>
          </w:rPr>
          <w:t xml:space="preserve">While the Internet and modern digital technologies are making the world a better place, it comes with concerns. </w:t>
        </w:r>
      </w:ins>
      <w:ins w:id="216" w:author="Microsoft Office User" w:date="2015-12-09T18:14:00Z">
        <w:r w:rsidR="00161072" w:rsidRPr="000D49AF">
          <w:rPr>
            <w:rFonts w:asciiTheme="majorHAnsi" w:eastAsia="Times New Roman" w:hAnsiTheme="majorHAnsi" w:cs="Arial"/>
            <w:color w:val="002060"/>
            <w:shd w:val="clear" w:color="auto" w:fill="FFFFFF"/>
            <w:rPrChange w:id="217" w:author="Microsoft Office User" w:date="2015-12-09T18:56:00Z">
              <w:rPr>
                <w:color w:val="404040" w:themeColor="text1" w:themeTint="BF"/>
                <w:sz w:val="22"/>
                <w:szCs w:val="22"/>
              </w:rPr>
            </w:rPrChange>
          </w:rPr>
          <w:t xml:space="preserve">Just a series of Google searches, a dash of data mining via </w:t>
        </w:r>
      </w:ins>
      <w:ins w:id="218" w:author="Microsoft Office User" w:date="2015-12-09T18:43:00Z">
        <w:r w:rsidRPr="000D49AF">
          <w:rPr>
            <w:rFonts w:asciiTheme="majorHAnsi" w:eastAsia="Times New Roman" w:hAnsiTheme="majorHAnsi" w:cs="Arial"/>
            <w:color w:val="002060"/>
            <w:shd w:val="clear" w:color="auto" w:fill="FFFFFF"/>
            <w:rPrChange w:id="219" w:author="Microsoft Office User" w:date="2015-12-09T18:56:00Z">
              <w:rPr>
                <w:color w:val="404040" w:themeColor="text1" w:themeTint="BF"/>
                <w:sz w:val="22"/>
                <w:szCs w:val="22"/>
              </w:rPr>
            </w:rPrChange>
          </w:rPr>
          <w:t xml:space="preserve">Facebook, </w:t>
        </w:r>
      </w:ins>
      <w:ins w:id="220" w:author="Microsoft Office User" w:date="2015-12-09T18:14:00Z">
        <w:r w:rsidR="00161072" w:rsidRPr="000D49AF">
          <w:rPr>
            <w:rFonts w:asciiTheme="majorHAnsi" w:eastAsia="Times New Roman" w:hAnsiTheme="majorHAnsi" w:cs="Arial"/>
            <w:color w:val="002060"/>
            <w:shd w:val="clear" w:color="auto" w:fill="FFFFFF"/>
            <w:rPrChange w:id="221" w:author="Microsoft Office User" w:date="2015-12-09T18:56:00Z">
              <w:rPr>
                <w:color w:val="404040" w:themeColor="text1" w:themeTint="BF"/>
                <w:sz w:val="22"/>
                <w:szCs w:val="22"/>
              </w:rPr>
            </w:rPrChange>
          </w:rPr>
          <w:t>Twitter,</w:t>
        </w:r>
      </w:ins>
      <w:ins w:id="222" w:author="Microsoft Office User" w:date="2015-12-09T18:52:00Z">
        <w:r w:rsidR="00ED13B3" w:rsidRPr="000D49AF">
          <w:rPr>
            <w:rFonts w:asciiTheme="majorHAnsi" w:eastAsia="Times New Roman" w:hAnsiTheme="majorHAnsi" w:cs="Arial"/>
            <w:color w:val="002060"/>
            <w:shd w:val="clear" w:color="auto" w:fill="FFFFFF"/>
            <w:rPrChange w:id="223" w:author="Microsoft Office User" w:date="2015-12-09T18:56:00Z">
              <w:rPr>
                <w:rFonts w:asciiTheme="majorHAnsi" w:eastAsia="Times New Roman" w:hAnsiTheme="majorHAnsi" w:cs="Arial"/>
                <w:color w:val="002060"/>
                <w:sz w:val="22"/>
                <w:szCs w:val="22"/>
                <w:shd w:val="clear" w:color="auto" w:fill="FFFFFF"/>
              </w:rPr>
            </w:rPrChange>
          </w:rPr>
          <w:t xml:space="preserve"> Instagram,</w:t>
        </w:r>
      </w:ins>
      <w:ins w:id="224" w:author="Microsoft Office User" w:date="2015-12-09T18:53:00Z">
        <w:r w:rsidR="00ED13B3" w:rsidRPr="000D49AF">
          <w:rPr>
            <w:rFonts w:asciiTheme="majorHAnsi" w:eastAsia="Times New Roman" w:hAnsiTheme="majorHAnsi" w:cs="Arial"/>
            <w:color w:val="002060"/>
            <w:shd w:val="clear" w:color="auto" w:fill="FFFFFF"/>
            <w:rPrChange w:id="225" w:author="Microsoft Office User" w:date="2015-12-09T18:56:00Z">
              <w:rPr>
                <w:rFonts w:asciiTheme="majorHAnsi" w:eastAsia="Times New Roman" w:hAnsiTheme="majorHAnsi" w:cs="Arial"/>
                <w:color w:val="002060"/>
                <w:sz w:val="22"/>
                <w:szCs w:val="22"/>
                <w:shd w:val="clear" w:color="auto" w:fill="FFFFFF"/>
              </w:rPr>
            </w:rPrChange>
          </w:rPr>
          <w:t xml:space="preserve"> </w:t>
        </w:r>
      </w:ins>
      <w:ins w:id="226" w:author="Microsoft Office User" w:date="2015-12-09T18:52:00Z">
        <w:r w:rsidR="00ED13B3" w:rsidRPr="000D49AF">
          <w:rPr>
            <w:rFonts w:asciiTheme="majorHAnsi" w:eastAsia="Times New Roman" w:hAnsiTheme="majorHAnsi" w:cs="Arial"/>
            <w:color w:val="002060"/>
            <w:shd w:val="clear" w:color="auto" w:fill="FFFFFF"/>
            <w:rPrChange w:id="227" w:author="Microsoft Office User" w:date="2015-12-09T18:56:00Z">
              <w:rPr>
                <w:rFonts w:asciiTheme="majorHAnsi" w:eastAsia="Times New Roman" w:hAnsiTheme="majorHAnsi" w:cs="Arial"/>
                <w:color w:val="002060"/>
                <w:sz w:val="22"/>
                <w:szCs w:val="22"/>
                <w:shd w:val="clear" w:color="auto" w:fill="FFFFFF"/>
              </w:rPr>
            </w:rPrChange>
          </w:rPr>
          <w:t>etc.</w:t>
        </w:r>
      </w:ins>
      <w:ins w:id="228" w:author="Microsoft Office User" w:date="2015-12-09T18:14:00Z">
        <w:r w:rsidR="00161072" w:rsidRPr="000D49AF">
          <w:rPr>
            <w:rFonts w:asciiTheme="majorHAnsi" w:eastAsia="Times New Roman" w:hAnsiTheme="majorHAnsi" w:cs="Arial"/>
            <w:color w:val="002060"/>
            <w:shd w:val="clear" w:color="auto" w:fill="FFFFFF"/>
            <w:rPrChange w:id="229" w:author="Microsoft Office User" w:date="2015-12-09T18:56:00Z">
              <w:rPr>
                <w:color w:val="404040" w:themeColor="text1" w:themeTint="BF"/>
                <w:sz w:val="22"/>
                <w:szCs w:val="22"/>
              </w:rPr>
            </w:rPrChange>
          </w:rPr>
          <w:t xml:space="preserve"> allow</w:t>
        </w:r>
      </w:ins>
      <w:ins w:id="230" w:author="Microsoft Office User" w:date="2015-12-09T18:48:00Z">
        <w:r w:rsidR="00B70E8B" w:rsidRPr="000D49AF">
          <w:rPr>
            <w:rFonts w:asciiTheme="majorHAnsi" w:eastAsia="Times New Roman" w:hAnsiTheme="majorHAnsi" w:cs="Arial"/>
            <w:color w:val="002060"/>
            <w:shd w:val="clear" w:color="auto" w:fill="FFFFFF"/>
            <w:rPrChange w:id="231" w:author="Microsoft Office User" w:date="2015-12-09T18:56:00Z">
              <w:rPr>
                <w:color w:val="404040" w:themeColor="text1" w:themeTint="BF"/>
                <w:sz w:val="22"/>
                <w:szCs w:val="22"/>
              </w:rPr>
            </w:rPrChange>
          </w:rPr>
          <w:t>s</w:t>
        </w:r>
      </w:ins>
      <w:ins w:id="232" w:author="Microsoft Office User" w:date="2015-12-09T18:14:00Z">
        <w:r w:rsidR="00161072" w:rsidRPr="000D49AF">
          <w:rPr>
            <w:rFonts w:asciiTheme="majorHAnsi" w:eastAsia="Times New Roman" w:hAnsiTheme="majorHAnsi" w:cs="Arial"/>
            <w:color w:val="002060"/>
            <w:shd w:val="clear" w:color="auto" w:fill="FFFFFF"/>
            <w:rPrChange w:id="233" w:author="Microsoft Office User" w:date="2015-12-09T18:56:00Z">
              <w:rPr>
                <w:color w:val="404040" w:themeColor="text1" w:themeTint="BF"/>
                <w:sz w:val="22"/>
                <w:szCs w:val="22"/>
              </w:rPr>
            </w:rPrChange>
          </w:rPr>
          <w:t xml:space="preserve"> the hacker</w:t>
        </w:r>
      </w:ins>
      <w:ins w:id="234" w:author="Microsoft Office User" w:date="2015-12-09T18:44:00Z">
        <w:r w:rsidRPr="000D49AF">
          <w:rPr>
            <w:rFonts w:asciiTheme="majorHAnsi" w:eastAsia="Times New Roman" w:hAnsiTheme="majorHAnsi" w:cs="Arial"/>
            <w:color w:val="002060"/>
            <w:shd w:val="clear" w:color="auto" w:fill="FFFFFF"/>
            <w:rPrChange w:id="235" w:author="Microsoft Office User" w:date="2015-12-09T18:56:00Z">
              <w:rPr>
                <w:color w:val="404040" w:themeColor="text1" w:themeTint="BF"/>
                <w:sz w:val="22"/>
                <w:szCs w:val="22"/>
              </w:rPr>
            </w:rPrChange>
          </w:rPr>
          <w:t>, predator, pedophile,</w:t>
        </w:r>
      </w:ins>
      <w:ins w:id="236" w:author="Microsoft Office User" w:date="2015-12-09T18:14:00Z">
        <w:r w:rsidR="002B3628" w:rsidRPr="000D49AF">
          <w:rPr>
            <w:rFonts w:asciiTheme="majorHAnsi" w:eastAsia="Times New Roman" w:hAnsiTheme="majorHAnsi" w:cs="Arial"/>
            <w:color w:val="002060"/>
            <w:shd w:val="clear" w:color="auto" w:fill="FFFFFF"/>
            <w:rPrChange w:id="237" w:author="Microsoft Office User" w:date="2015-12-09T18:56:00Z">
              <w:rPr>
                <w:rFonts w:asciiTheme="majorHAnsi" w:eastAsia="Times New Roman" w:hAnsiTheme="majorHAnsi" w:cs="Arial"/>
                <w:color w:val="002060"/>
                <w:sz w:val="22"/>
                <w:szCs w:val="22"/>
                <w:shd w:val="clear" w:color="auto" w:fill="FFFFFF"/>
              </w:rPr>
            </w:rPrChange>
          </w:rPr>
          <w:t xml:space="preserve"> to get their</w:t>
        </w:r>
        <w:r w:rsidR="00161072" w:rsidRPr="000D49AF">
          <w:rPr>
            <w:rFonts w:asciiTheme="majorHAnsi" w:eastAsia="Times New Roman" w:hAnsiTheme="majorHAnsi" w:cs="Arial"/>
            <w:color w:val="002060"/>
            <w:shd w:val="clear" w:color="auto" w:fill="FFFFFF"/>
            <w:rPrChange w:id="238" w:author="Microsoft Office User" w:date="2015-12-09T18:56:00Z">
              <w:rPr>
                <w:color w:val="404040" w:themeColor="text1" w:themeTint="BF"/>
                <w:sz w:val="22"/>
                <w:szCs w:val="22"/>
              </w:rPr>
            </w:rPrChange>
          </w:rPr>
          <w:t xml:space="preserve"> personal</w:t>
        </w:r>
      </w:ins>
      <w:ins w:id="239" w:author="Microsoft Office User" w:date="2015-12-09T18:46:00Z">
        <w:r w:rsidRPr="000D49AF">
          <w:rPr>
            <w:rFonts w:asciiTheme="majorHAnsi" w:eastAsia="Times New Roman" w:hAnsiTheme="majorHAnsi" w:cs="Arial"/>
            <w:color w:val="002060"/>
            <w:shd w:val="clear" w:color="auto" w:fill="FFFFFF"/>
            <w:rPrChange w:id="240" w:author="Microsoft Office User" w:date="2015-12-09T18:56:00Z">
              <w:rPr>
                <w:color w:val="404040" w:themeColor="text1" w:themeTint="BF"/>
                <w:sz w:val="22"/>
                <w:szCs w:val="22"/>
              </w:rPr>
            </w:rPrChange>
          </w:rPr>
          <w:t xml:space="preserve"> details. </w:t>
        </w:r>
      </w:ins>
      <w:ins w:id="241" w:author="Microsoft Office User" w:date="2015-12-09T18:47:00Z">
        <w:r w:rsidRPr="000D49AF">
          <w:rPr>
            <w:rFonts w:asciiTheme="majorHAnsi" w:eastAsia="Times New Roman" w:hAnsiTheme="majorHAnsi" w:cs="Arial"/>
            <w:color w:val="002060"/>
            <w:shd w:val="clear" w:color="auto" w:fill="FFFFFF"/>
            <w:rPrChange w:id="242" w:author="Microsoft Office User" w:date="2015-12-09T18:56:00Z">
              <w:rPr>
                <w:color w:val="404040" w:themeColor="text1" w:themeTint="BF"/>
                <w:sz w:val="22"/>
                <w:szCs w:val="22"/>
              </w:rPr>
            </w:rPrChange>
          </w:rPr>
          <w:t>Digital</w:t>
        </w:r>
        <w:r w:rsidR="00B70E8B" w:rsidRPr="000D49AF">
          <w:rPr>
            <w:rFonts w:asciiTheme="majorHAnsi" w:eastAsia="Times New Roman" w:hAnsiTheme="majorHAnsi" w:cs="Arial"/>
            <w:color w:val="002060"/>
            <w:shd w:val="clear" w:color="auto" w:fill="FFFFFF"/>
            <w:rPrChange w:id="243" w:author="Microsoft Office User" w:date="2015-12-09T18:56:00Z">
              <w:rPr>
                <w:color w:val="404040" w:themeColor="text1" w:themeTint="BF"/>
                <w:sz w:val="22"/>
                <w:szCs w:val="22"/>
              </w:rPr>
            </w:rPrChange>
          </w:rPr>
          <w:t xml:space="preserve">ly Unplugged </w:t>
        </w:r>
      </w:ins>
      <w:ins w:id="244" w:author="Microsoft Office User" w:date="2015-12-09T18:49:00Z">
        <w:r w:rsidR="00ED13B3" w:rsidRPr="000D49AF">
          <w:rPr>
            <w:rFonts w:asciiTheme="majorHAnsi" w:eastAsia="Times New Roman" w:hAnsiTheme="majorHAnsi" w:cs="Arial"/>
            <w:color w:val="002060"/>
            <w:shd w:val="clear" w:color="auto" w:fill="FFFFFF"/>
            <w:rPrChange w:id="245" w:author="Microsoft Office User" w:date="2015-12-09T18:56:00Z">
              <w:rPr>
                <w:rFonts w:asciiTheme="majorHAnsi" w:eastAsia="Times New Roman" w:hAnsiTheme="majorHAnsi" w:cs="Arial"/>
                <w:color w:val="002060"/>
                <w:sz w:val="22"/>
                <w:szCs w:val="22"/>
                <w:shd w:val="clear" w:color="auto" w:fill="FFFFFF"/>
              </w:rPr>
            </w:rPrChange>
          </w:rPr>
          <w:t>empowers students</w:t>
        </w:r>
        <w:r w:rsidR="002B3628" w:rsidRPr="000D49AF">
          <w:rPr>
            <w:rFonts w:asciiTheme="majorHAnsi" w:eastAsia="Times New Roman" w:hAnsiTheme="majorHAnsi" w:cs="Arial"/>
            <w:color w:val="002060"/>
            <w:shd w:val="clear" w:color="auto" w:fill="FFFFFF"/>
            <w:rPrChange w:id="246" w:author="Microsoft Office User" w:date="2015-12-09T18:56:00Z">
              <w:rPr>
                <w:rFonts w:asciiTheme="majorHAnsi" w:eastAsia="Times New Roman" w:hAnsiTheme="majorHAnsi" w:cs="Arial"/>
                <w:color w:val="002060"/>
                <w:sz w:val="22"/>
                <w:szCs w:val="22"/>
                <w:shd w:val="clear" w:color="auto" w:fill="FFFFFF"/>
              </w:rPr>
            </w:rPrChange>
          </w:rPr>
          <w:t xml:space="preserve"> to </w:t>
        </w:r>
      </w:ins>
      <w:ins w:id="247" w:author="Microsoft Office User" w:date="2015-12-09T18:50:00Z">
        <w:r w:rsidR="00B70E8B" w:rsidRPr="000D49AF">
          <w:rPr>
            <w:rFonts w:asciiTheme="majorHAnsi" w:eastAsia="Times New Roman" w:hAnsiTheme="majorHAnsi" w:cs="Arial"/>
            <w:color w:val="002060"/>
            <w:shd w:val="clear" w:color="auto" w:fill="FFFFFF"/>
            <w:rPrChange w:id="248" w:author="Microsoft Office User" w:date="2015-12-09T18:56:00Z">
              <w:rPr>
                <w:rFonts w:asciiTheme="minorHAnsi" w:eastAsia="Times New Roman" w:hAnsiTheme="minorHAnsi" w:cs="Arial"/>
                <w:color w:val="404040" w:themeColor="text1" w:themeTint="BF"/>
              </w:rPr>
            </w:rPrChange>
          </w:rPr>
          <w:t>harness the opportunities provided by digital learning; to inculcate digital ethics and to stay safe online.</w:t>
        </w:r>
      </w:ins>
    </w:p>
    <w:p w14:paraId="589F8D04" w14:textId="12098226" w:rsidR="00B70E8B" w:rsidRDefault="00B70E8B" w:rsidP="00B70E8B">
      <w:pPr>
        <w:widowControl w:val="0"/>
        <w:autoSpaceDE w:val="0"/>
        <w:autoSpaceDN w:val="0"/>
        <w:adjustRightInd w:val="0"/>
        <w:spacing w:after="240"/>
        <w:rPr>
          <w:ins w:id="249" w:author="Microsoft Office User" w:date="2015-12-09T18:48:00Z"/>
          <w:rFonts w:ascii="Times" w:hAnsi="Times" w:cs="Times"/>
        </w:rPr>
      </w:pPr>
    </w:p>
    <w:p w14:paraId="427260D0" w14:textId="77777777" w:rsidR="004B4D4D" w:rsidRDefault="004B4D4D" w:rsidP="00A67DAD">
      <w:pPr>
        <w:shd w:val="clear" w:color="auto" w:fill="FFFFFF"/>
        <w:spacing w:line="384" w:lineRule="atLeast"/>
        <w:rPr>
          <w:ins w:id="250" w:author="Microsoft Office User" w:date="2015-12-11T08:43:00Z"/>
          <w:rFonts w:asciiTheme="majorHAnsi" w:hAnsiTheme="majorHAnsi" w:cs="Arial"/>
          <w:b/>
          <w:bCs/>
          <w:color w:val="002060"/>
          <w:spacing w:val="-1"/>
          <w:sz w:val="28"/>
          <w:szCs w:val="28"/>
        </w:rPr>
      </w:pPr>
    </w:p>
    <w:p w14:paraId="38F8E7A6" w14:textId="77777777" w:rsidR="004B4D4D" w:rsidRDefault="004B4D4D" w:rsidP="00A67DAD">
      <w:pPr>
        <w:shd w:val="clear" w:color="auto" w:fill="FFFFFF"/>
        <w:spacing w:line="384" w:lineRule="atLeast"/>
        <w:rPr>
          <w:ins w:id="251" w:author="Microsoft Office User" w:date="2015-12-11T08:43:00Z"/>
          <w:rFonts w:asciiTheme="majorHAnsi" w:hAnsiTheme="majorHAnsi" w:cs="Arial"/>
          <w:b/>
          <w:bCs/>
          <w:color w:val="002060"/>
          <w:spacing w:val="-1"/>
          <w:sz w:val="28"/>
          <w:szCs w:val="28"/>
        </w:rPr>
      </w:pPr>
    </w:p>
    <w:p w14:paraId="3FDBAE36" w14:textId="77777777" w:rsidR="004B4D4D" w:rsidRDefault="004B4D4D" w:rsidP="00A67DAD">
      <w:pPr>
        <w:shd w:val="clear" w:color="auto" w:fill="FFFFFF"/>
        <w:spacing w:line="384" w:lineRule="atLeast"/>
        <w:rPr>
          <w:ins w:id="252" w:author="Microsoft Office User" w:date="2015-12-11T08:43:00Z"/>
          <w:rFonts w:asciiTheme="majorHAnsi" w:hAnsiTheme="majorHAnsi" w:cs="Arial"/>
          <w:b/>
          <w:bCs/>
          <w:color w:val="002060"/>
          <w:spacing w:val="-1"/>
          <w:sz w:val="28"/>
          <w:szCs w:val="28"/>
        </w:rPr>
      </w:pPr>
    </w:p>
    <w:p w14:paraId="519E225F" w14:textId="77777777" w:rsidR="00A67DAD" w:rsidRPr="00AD4397" w:rsidRDefault="00A67DAD" w:rsidP="00A67DAD">
      <w:pPr>
        <w:shd w:val="clear" w:color="auto" w:fill="FFFFFF"/>
        <w:spacing w:line="384" w:lineRule="atLeast"/>
        <w:rPr>
          <w:ins w:id="253" w:author="Microsoft Office User" w:date="2015-12-09T18:54:00Z"/>
          <w:rFonts w:asciiTheme="majorHAnsi" w:hAnsiTheme="majorHAnsi" w:cs="Arial"/>
          <w:b/>
          <w:bCs/>
          <w:color w:val="002060"/>
          <w:spacing w:val="-1"/>
          <w:sz w:val="28"/>
          <w:szCs w:val="28"/>
        </w:rPr>
      </w:pPr>
      <w:ins w:id="254" w:author="Microsoft Office User" w:date="2015-12-09T18:54:00Z">
        <w:r w:rsidRPr="00AD4397">
          <w:rPr>
            <w:rFonts w:asciiTheme="majorHAnsi" w:hAnsiTheme="majorHAnsi" w:cs="Arial"/>
            <w:b/>
            <w:bCs/>
            <w:color w:val="002060"/>
            <w:spacing w:val="-1"/>
            <w:sz w:val="28"/>
            <w:szCs w:val="28"/>
          </w:rPr>
          <w:t>TEACHERS PROGRAM      </w:t>
        </w:r>
      </w:ins>
    </w:p>
    <w:p w14:paraId="5391F08F" w14:textId="77777777" w:rsidR="000D49AF" w:rsidRDefault="000D49AF" w:rsidP="00A67DAD">
      <w:pPr>
        <w:rPr>
          <w:ins w:id="255" w:author="Microsoft Office User" w:date="2015-12-09T18:56:00Z"/>
          <w:rFonts w:ascii="Arial" w:hAnsi="Arial" w:cs="Arial"/>
          <w:b/>
          <w:color w:val="002060"/>
          <w:spacing w:val="-1"/>
          <w:sz w:val="28"/>
          <w:szCs w:val="28"/>
        </w:rPr>
      </w:pPr>
    </w:p>
    <w:p w14:paraId="4DE9F8A2" w14:textId="6E9D8BF0" w:rsidR="00A67DAD" w:rsidRPr="000D49AF" w:rsidRDefault="00A67DAD" w:rsidP="00A67DAD">
      <w:pPr>
        <w:rPr>
          <w:ins w:id="256" w:author="Microsoft Office User" w:date="2015-12-09T18:54:00Z"/>
          <w:rFonts w:asciiTheme="majorHAnsi" w:hAnsiTheme="majorHAnsi" w:cs="Arial"/>
          <w:b/>
          <w:color w:val="002060"/>
          <w:spacing w:val="-1"/>
          <w:sz w:val="28"/>
          <w:szCs w:val="28"/>
          <w:rPrChange w:id="257" w:author="Microsoft Office User" w:date="2015-12-09T18:56:00Z">
            <w:rPr>
              <w:ins w:id="258" w:author="Microsoft Office User" w:date="2015-12-09T18:54:00Z"/>
              <w:rFonts w:ascii="Arial" w:hAnsi="Arial" w:cs="Arial"/>
              <w:b/>
              <w:color w:val="002060"/>
              <w:spacing w:val="-1"/>
              <w:sz w:val="28"/>
              <w:szCs w:val="28"/>
            </w:rPr>
          </w:rPrChange>
        </w:rPr>
      </w:pPr>
      <w:ins w:id="259" w:author="Microsoft Office User" w:date="2015-12-09T18:54:00Z">
        <w:r w:rsidRPr="000D49AF">
          <w:rPr>
            <w:rFonts w:asciiTheme="majorHAnsi" w:hAnsiTheme="majorHAnsi" w:cs="Arial"/>
            <w:b/>
            <w:color w:val="002060"/>
            <w:spacing w:val="-1"/>
            <w:sz w:val="28"/>
            <w:szCs w:val="28"/>
            <w:rPrChange w:id="260" w:author="Microsoft Office User" w:date="2015-12-09T18:56:00Z">
              <w:rPr>
                <w:rFonts w:ascii="Arial" w:hAnsi="Arial" w:cs="Arial"/>
                <w:b/>
                <w:color w:val="002060"/>
                <w:spacing w:val="-1"/>
                <w:sz w:val="28"/>
                <w:szCs w:val="28"/>
              </w:rPr>
            </w:rPrChange>
          </w:rPr>
          <w:t>Certificate Program for</w:t>
        </w:r>
        <w:r w:rsidR="00324A78">
          <w:rPr>
            <w:rFonts w:asciiTheme="majorHAnsi" w:hAnsiTheme="majorHAnsi" w:cs="Arial"/>
            <w:b/>
            <w:color w:val="002060"/>
            <w:spacing w:val="-1"/>
            <w:sz w:val="28"/>
            <w:szCs w:val="28"/>
          </w:rPr>
          <w:t xml:space="preserve"> </w:t>
        </w:r>
        <w:r w:rsidRPr="000D49AF">
          <w:rPr>
            <w:rFonts w:asciiTheme="majorHAnsi" w:hAnsiTheme="majorHAnsi" w:cs="Arial"/>
            <w:b/>
            <w:color w:val="002060"/>
            <w:spacing w:val="-1"/>
            <w:sz w:val="28"/>
            <w:szCs w:val="28"/>
            <w:rPrChange w:id="261" w:author="Microsoft Office User" w:date="2015-12-09T18:56:00Z">
              <w:rPr>
                <w:rFonts w:ascii="Arial" w:hAnsi="Arial" w:cs="Arial"/>
                <w:b/>
                <w:color w:val="002060"/>
                <w:spacing w:val="-1"/>
                <w:sz w:val="28"/>
                <w:szCs w:val="28"/>
              </w:rPr>
            </w:rPrChange>
          </w:rPr>
          <w:t>Educators</w:t>
        </w:r>
      </w:ins>
    </w:p>
    <w:p w14:paraId="3A996783" w14:textId="27F3C56F" w:rsidR="00A67DAD" w:rsidRPr="00AD4397" w:rsidRDefault="00A67DAD" w:rsidP="00A67DAD">
      <w:pPr>
        <w:shd w:val="clear" w:color="auto" w:fill="FFFFFF"/>
        <w:spacing w:line="384" w:lineRule="atLeast"/>
        <w:rPr>
          <w:ins w:id="262" w:author="Microsoft Office User" w:date="2015-12-09T18:54:00Z"/>
          <w:rFonts w:asciiTheme="majorHAnsi" w:hAnsiTheme="majorHAnsi" w:cs="Arial"/>
          <w:color w:val="002060"/>
          <w:spacing w:val="-1"/>
        </w:rPr>
      </w:pPr>
    </w:p>
    <w:p w14:paraId="30138700" w14:textId="647A058E" w:rsidR="005434FA" w:rsidRPr="003E4EE5" w:rsidRDefault="005434FA">
      <w:pPr>
        <w:shd w:val="clear" w:color="auto" w:fill="FFFFFF"/>
        <w:jc w:val="both"/>
        <w:rPr>
          <w:ins w:id="263" w:author="Microsoft Office User" w:date="2015-12-09T18:58:00Z"/>
          <w:rFonts w:asciiTheme="majorHAnsi" w:eastAsia="Times New Roman" w:hAnsiTheme="majorHAnsi" w:cs="Arial"/>
          <w:color w:val="002060"/>
          <w:shd w:val="clear" w:color="auto" w:fill="FFFFFF"/>
          <w:rPrChange w:id="264" w:author="Microsoft Office User" w:date="2015-12-09T19:14:00Z">
            <w:rPr>
              <w:ins w:id="265" w:author="Microsoft Office User" w:date="2015-12-09T18:58:00Z"/>
              <w:rFonts w:ascii="Cambria" w:eastAsia="Times New Roman" w:hAnsi="Cambria" w:cs="Arial"/>
              <w:color w:val="404040" w:themeColor="text1" w:themeTint="BF"/>
            </w:rPr>
          </w:rPrChange>
        </w:rPr>
        <w:pPrChange w:id="266" w:author="Microsoft Office User" w:date="2015-12-09T19:43:00Z">
          <w:pPr>
            <w:shd w:val="clear" w:color="auto" w:fill="FFFFFF"/>
            <w:spacing w:line="276" w:lineRule="auto"/>
            <w:jc w:val="both"/>
          </w:pPr>
        </w:pPrChange>
      </w:pPr>
      <w:ins w:id="267" w:author="Microsoft Office User" w:date="2015-12-09T18:58:00Z">
        <w:r w:rsidRPr="003E4EE5">
          <w:rPr>
            <w:rFonts w:asciiTheme="majorHAnsi" w:eastAsia="Times New Roman" w:hAnsiTheme="majorHAnsi" w:cs="Arial"/>
            <w:color w:val="002060"/>
            <w:shd w:val="clear" w:color="auto" w:fill="FFFFFF"/>
            <w:rPrChange w:id="268" w:author="Microsoft Office User" w:date="2015-12-09T19:14:00Z">
              <w:rPr>
                <w:rFonts w:ascii="Cambria" w:eastAsia="Times New Roman" w:hAnsi="Cambria" w:cs="Arial"/>
                <w:color w:val="404040" w:themeColor="text1" w:themeTint="BF"/>
              </w:rPr>
            </w:rPrChange>
          </w:rPr>
          <w:t>Education is about empowering children to create a better world for themselves,</w:t>
        </w:r>
        <w:r w:rsidRPr="003E4EE5">
          <w:rPr>
            <w:rFonts w:asciiTheme="majorHAnsi" w:hAnsiTheme="majorHAnsi"/>
            <w:color w:val="002060"/>
            <w:shd w:val="clear" w:color="auto" w:fill="FFFFFF"/>
            <w:rPrChange w:id="269" w:author="Microsoft Office User" w:date="2015-12-09T19:14:00Z">
              <w:rPr>
                <w:rStyle w:val="apple-converted-space"/>
                <w:rFonts w:ascii="Cambria" w:eastAsia="Times New Roman" w:hAnsi="Cambria" w:cs="Arial"/>
                <w:color w:val="404040" w:themeColor="text1" w:themeTint="BF"/>
              </w:rPr>
            </w:rPrChange>
          </w:rPr>
          <w:t> </w:t>
        </w:r>
        <w:r w:rsidRPr="003E4EE5">
          <w:rPr>
            <w:rFonts w:asciiTheme="majorHAnsi" w:eastAsia="Times New Roman" w:hAnsiTheme="majorHAnsi" w:cs="Arial"/>
            <w:color w:val="002060"/>
            <w:shd w:val="clear" w:color="auto" w:fill="FFFFFF"/>
            <w:rPrChange w:id="270" w:author="Microsoft Office User" w:date="2015-12-09T19:14:00Z">
              <w:rPr>
                <w:rFonts w:ascii="Cambria" w:eastAsia="Times New Roman" w:hAnsi="Cambria" w:cs="Arial"/>
                <w:color w:val="404040" w:themeColor="text1" w:themeTint="BF"/>
              </w:rPr>
            </w:rPrChange>
          </w:rPr>
          <w:t>as well as</w:t>
        </w:r>
        <w:r w:rsidRPr="003E4EE5">
          <w:rPr>
            <w:rFonts w:asciiTheme="majorHAnsi" w:hAnsiTheme="majorHAnsi"/>
            <w:color w:val="002060"/>
            <w:shd w:val="clear" w:color="auto" w:fill="FFFFFF"/>
            <w:rPrChange w:id="271" w:author="Microsoft Office User" w:date="2015-12-09T19:14:00Z">
              <w:rPr>
                <w:rStyle w:val="apple-converted-space"/>
                <w:rFonts w:ascii="Cambria" w:eastAsia="Times New Roman" w:hAnsi="Cambria" w:cs="Arial"/>
                <w:color w:val="404040" w:themeColor="text1" w:themeTint="BF"/>
              </w:rPr>
            </w:rPrChange>
          </w:rPr>
          <w:t> </w:t>
        </w:r>
        <w:r w:rsidRPr="003E4EE5">
          <w:rPr>
            <w:rFonts w:asciiTheme="majorHAnsi" w:eastAsia="Times New Roman" w:hAnsiTheme="majorHAnsi" w:cs="Arial"/>
            <w:color w:val="002060"/>
            <w:shd w:val="clear" w:color="auto" w:fill="FFFFFF"/>
            <w:rPrChange w:id="272" w:author="Microsoft Office User" w:date="2015-12-09T19:14:00Z">
              <w:rPr>
                <w:rFonts w:ascii="Cambria" w:eastAsia="Times New Roman" w:hAnsi="Cambria" w:cs="Arial"/>
                <w:color w:val="404040" w:themeColor="text1" w:themeTint="BF"/>
              </w:rPr>
            </w:rPrChange>
          </w:rPr>
          <w:t>to innovate and create a better</w:t>
        </w:r>
        <w:r w:rsidRPr="003E4EE5">
          <w:rPr>
            <w:rFonts w:asciiTheme="majorHAnsi" w:hAnsiTheme="majorHAnsi"/>
            <w:color w:val="002060"/>
            <w:shd w:val="clear" w:color="auto" w:fill="FFFFFF"/>
            <w:rPrChange w:id="273" w:author="Microsoft Office User" w:date="2015-12-09T19:14:00Z">
              <w:rPr>
                <w:rStyle w:val="apple-converted-space"/>
                <w:rFonts w:ascii="Cambria" w:eastAsia="Times New Roman" w:hAnsi="Cambria" w:cs="Arial"/>
                <w:color w:val="404040" w:themeColor="text1" w:themeTint="BF"/>
              </w:rPr>
            </w:rPrChange>
          </w:rPr>
          <w:t> tomorrow</w:t>
        </w:r>
        <w:r w:rsidRPr="003E4EE5">
          <w:rPr>
            <w:rFonts w:asciiTheme="majorHAnsi" w:eastAsia="Times New Roman" w:hAnsiTheme="majorHAnsi" w:cs="Arial"/>
            <w:color w:val="002060"/>
            <w:shd w:val="clear" w:color="auto" w:fill="FFFFFF"/>
            <w:rPrChange w:id="274" w:author="Microsoft Office User" w:date="2015-12-09T19:14:00Z">
              <w:rPr>
                <w:rFonts w:ascii="Cambria" w:eastAsia="Times New Roman" w:hAnsi="Cambria" w:cs="Arial"/>
                <w:color w:val="404040" w:themeColor="text1" w:themeTint="BF"/>
              </w:rPr>
            </w:rPrChange>
          </w:rPr>
          <w:t>. The role of an ‘educator’ is</w:t>
        </w:r>
        <w:r w:rsidRPr="003E4EE5">
          <w:rPr>
            <w:rFonts w:asciiTheme="majorHAnsi" w:hAnsiTheme="majorHAnsi"/>
            <w:color w:val="002060"/>
            <w:shd w:val="clear" w:color="auto" w:fill="FFFFFF"/>
            <w:rPrChange w:id="275" w:author="Microsoft Office User" w:date="2015-12-09T19:14:00Z">
              <w:rPr>
                <w:rStyle w:val="apple-converted-space"/>
                <w:rFonts w:ascii="Cambria" w:eastAsia="Times New Roman" w:hAnsi="Cambria" w:cs="Arial"/>
                <w:color w:val="404040" w:themeColor="text1" w:themeTint="BF"/>
              </w:rPr>
            </w:rPrChange>
          </w:rPr>
          <w:t> </w:t>
        </w:r>
        <w:r w:rsidRPr="003E4EE5">
          <w:rPr>
            <w:rFonts w:asciiTheme="majorHAnsi" w:eastAsia="Times New Roman" w:hAnsiTheme="majorHAnsi" w:cs="Arial"/>
            <w:color w:val="002060"/>
            <w:shd w:val="clear" w:color="auto" w:fill="FFFFFF"/>
            <w:rPrChange w:id="276" w:author="Microsoft Office User" w:date="2015-12-09T19:14:00Z">
              <w:rPr>
                <w:rFonts w:ascii="Cambria" w:eastAsia="Times New Roman" w:hAnsi="Cambria" w:cs="Arial"/>
                <w:color w:val="404040" w:themeColor="text1" w:themeTint="BF"/>
              </w:rPr>
            </w:rPrChange>
          </w:rPr>
          <w:t>that of</w:t>
        </w:r>
        <w:r w:rsidRPr="003E4EE5">
          <w:rPr>
            <w:rFonts w:asciiTheme="majorHAnsi" w:hAnsiTheme="majorHAnsi"/>
            <w:color w:val="002060"/>
            <w:shd w:val="clear" w:color="auto" w:fill="FFFFFF"/>
            <w:rPrChange w:id="277" w:author="Microsoft Office User" w:date="2015-12-09T19:14:00Z">
              <w:rPr>
                <w:rStyle w:val="apple-converted-space"/>
                <w:rFonts w:ascii="Cambria" w:eastAsia="Times New Roman" w:hAnsi="Cambria" w:cs="Arial"/>
                <w:color w:val="404040" w:themeColor="text1" w:themeTint="BF"/>
              </w:rPr>
            </w:rPrChange>
          </w:rPr>
          <w:t> </w:t>
        </w:r>
        <w:r w:rsidRPr="003E4EE5">
          <w:rPr>
            <w:rFonts w:asciiTheme="majorHAnsi" w:eastAsia="Times New Roman" w:hAnsiTheme="majorHAnsi" w:cs="Arial"/>
            <w:color w:val="002060"/>
            <w:shd w:val="clear" w:color="auto" w:fill="FFFFFF"/>
            <w:rPrChange w:id="278" w:author="Microsoft Office User" w:date="2015-12-09T19:14:00Z">
              <w:rPr>
                <w:rFonts w:ascii="Cambria" w:eastAsia="Times New Roman" w:hAnsi="Cambria" w:cs="Arial"/>
                <w:color w:val="404040" w:themeColor="text1" w:themeTint="BF"/>
              </w:rPr>
            </w:rPrChange>
          </w:rPr>
          <w:t>a coach to</w:t>
        </w:r>
        <w:r w:rsidR="006E1978">
          <w:rPr>
            <w:rFonts w:asciiTheme="majorHAnsi" w:hAnsiTheme="majorHAnsi"/>
            <w:color w:val="002060"/>
            <w:shd w:val="clear" w:color="auto" w:fill="FFFFFF"/>
          </w:rPr>
          <w:t xml:space="preserve"> </w:t>
        </w:r>
        <w:r w:rsidR="00342DDF" w:rsidRPr="003E4EE5">
          <w:rPr>
            <w:rFonts w:asciiTheme="majorHAnsi" w:eastAsia="Times New Roman" w:hAnsiTheme="majorHAnsi" w:cs="Arial"/>
            <w:color w:val="002060"/>
            <w:shd w:val="clear" w:color="auto" w:fill="FFFFFF"/>
            <w:rPrChange w:id="279" w:author="Microsoft Office User" w:date="2015-12-09T19:14:00Z">
              <w:rPr>
                <w:rFonts w:ascii="Cambria" w:eastAsia="Times New Roman" w:hAnsi="Cambria" w:cs="Arial"/>
                <w:color w:val="404040" w:themeColor="text1" w:themeTint="BF"/>
              </w:rPr>
            </w:rPrChange>
          </w:rPr>
          <w:t>abet</w:t>
        </w:r>
        <w:r w:rsidRPr="003E4EE5">
          <w:rPr>
            <w:rFonts w:asciiTheme="majorHAnsi" w:hAnsiTheme="majorHAnsi"/>
            <w:color w:val="002060"/>
            <w:shd w:val="clear" w:color="auto" w:fill="FFFFFF"/>
            <w:rPrChange w:id="280" w:author="Microsoft Office User" w:date="2015-12-09T19:14:00Z">
              <w:rPr>
                <w:rStyle w:val="apple-converted-space"/>
                <w:rFonts w:ascii="Cambria" w:eastAsia="Times New Roman" w:hAnsi="Cambria" w:cs="Arial"/>
                <w:color w:val="404040" w:themeColor="text1" w:themeTint="BF"/>
              </w:rPr>
            </w:rPrChange>
          </w:rPr>
          <w:t> </w:t>
        </w:r>
        <w:r w:rsidRPr="003E4EE5">
          <w:rPr>
            <w:rFonts w:asciiTheme="majorHAnsi" w:eastAsia="Times New Roman" w:hAnsiTheme="majorHAnsi" w:cs="Arial"/>
            <w:color w:val="002060"/>
            <w:shd w:val="clear" w:color="auto" w:fill="FFFFFF"/>
            <w:rPrChange w:id="281" w:author="Microsoft Office User" w:date="2015-12-09T19:14:00Z">
              <w:rPr>
                <w:rFonts w:ascii="Cambria" w:eastAsia="Times New Roman" w:hAnsi="Cambria" w:cs="Arial"/>
                <w:color w:val="404040" w:themeColor="text1" w:themeTint="BF"/>
              </w:rPr>
            </w:rPrChange>
          </w:rPr>
          <w:t xml:space="preserve">a child’s journey, to be a guide and </w:t>
        </w:r>
      </w:ins>
      <w:ins w:id="282" w:author="Microsoft Office User" w:date="2015-12-09T19:40:00Z">
        <w:r w:rsidR="00E72CD3">
          <w:rPr>
            <w:rFonts w:asciiTheme="majorHAnsi" w:eastAsia="Times New Roman" w:hAnsiTheme="majorHAnsi" w:cs="Arial"/>
            <w:color w:val="002060"/>
            <w:shd w:val="clear" w:color="auto" w:fill="FFFFFF"/>
          </w:rPr>
          <w:t xml:space="preserve">a </w:t>
        </w:r>
      </w:ins>
      <w:ins w:id="283" w:author="Microsoft Office User" w:date="2015-12-09T18:58:00Z">
        <w:r w:rsidRPr="003E4EE5">
          <w:rPr>
            <w:rFonts w:asciiTheme="majorHAnsi" w:eastAsia="Times New Roman" w:hAnsiTheme="majorHAnsi" w:cs="Arial"/>
            <w:color w:val="002060"/>
            <w:shd w:val="clear" w:color="auto" w:fill="FFFFFF"/>
            <w:rPrChange w:id="284" w:author="Microsoft Office User" w:date="2015-12-09T19:14:00Z">
              <w:rPr>
                <w:rFonts w:ascii="Cambria" w:eastAsia="Times New Roman" w:hAnsi="Cambria" w:cs="Arial"/>
                <w:color w:val="404040" w:themeColor="text1" w:themeTint="BF"/>
              </w:rPr>
            </w:rPrChange>
          </w:rPr>
          <w:t>mentor</w:t>
        </w:r>
      </w:ins>
      <w:ins w:id="285" w:author="Microsoft Office User" w:date="2015-12-09T19:23:00Z">
        <w:r w:rsidR="006E1978">
          <w:rPr>
            <w:rFonts w:asciiTheme="majorHAnsi" w:eastAsia="Times New Roman" w:hAnsiTheme="majorHAnsi" w:cs="Arial"/>
            <w:color w:val="002060"/>
            <w:shd w:val="clear" w:color="auto" w:fill="FFFFFF"/>
          </w:rPr>
          <w:t>.</w:t>
        </w:r>
      </w:ins>
      <w:ins w:id="286" w:author="Microsoft Office User" w:date="2015-12-09T18:58:00Z">
        <w:r w:rsidRPr="003E4EE5">
          <w:rPr>
            <w:rFonts w:asciiTheme="majorHAnsi" w:eastAsia="Times New Roman" w:hAnsiTheme="majorHAnsi" w:cs="Arial"/>
            <w:color w:val="002060"/>
            <w:shd w:val="clear" w:color="auto" w:fill="FFFFFF"/>
            <w:rPrChange w:id="287" w:author="Microsoft Office User" w:date="2015-12-09T19:14:00Z">
              <w:rPr>
                <w:rFonts w:ascii="Cambria" w:eastAsia="Times New Roman" w:hAnsi="Cambria" w:cs="Arial"/>
                <w:color w:val="404040" w:themeColor="text1" w:themeTint="BF"/>
              </w:rPr>
            </w:rPrChange>
          </w:rPr>
          <w:t xml:space="preserve"> </w:t>
        </w:r>
      </w:ins>
    </w:p>
    <w:p w14:paraId="782EC8F6" w14:textId="77777777" w:rsidR="005434FA" w:rsidRPr="003E4EE5" w:rsidRDefault="005434FA">
      <w:pPr>
        <w:shd w:val="clear" w:color="auto" w:fill="FFFFFF"/>
        <w:jc w:val="both"/>
        <w:rPr>
          <w:ins w:id="288" w:author="Microsoft Office User" w:date="2015-12-09T18:58:00Z"/>
          <w:rFonts w:asciiTheme="majorHAnsi" w:eastAsia="Times New Roman" w:hAnsiTheme="majorHAnsi" w:cs="Arial"/>
          <w:color w:val="002060"/>
          <w:shd w:val="clear" w:color="auto" w:fill="FFFFFF"/>
          <w:rPrChange w:id="289" w:author="Microsoft Office User" w:date="2015-12-09T19:14:00Z">
            <w:rPr>
              <w:ins w:id="290" w:author="Microsoft Office User" w:date="2015-12-09T18:58:00Z"/>
              <w:rFonts w:ascii="Cambria" w:eastAsia="Times New Roman" w:hAnsi="Cambria" w:cs="Arial"/>
              <w:color w:val="404040" w:themeColor="text1" w:themeTint="BF"/>
            </w:rPr>
          </w:rPrChange>
        </w:rPr>
        <w:pPrChange w:id="291" w:author="Microsoft Office User" w:date="2015-12-09T19:43:00Z">
          <w:pPr>
            <w:shd w:val="clear" w:color="auto" w:fill="FFFFFF"/>
            <w:spacing w:line="276" w:lineRule="auto"/>
            <w:jc w:val="both"/>
          </w:pPr>
        </w:pPrChange>
      </w:pPr>
    </w:p>
    <w:p w14:paraId="02B01582" w14:textId="25C9BD47" w:rsidR="005434FA" w:rsidRPr="003A46B5" w:rsidRDefault="005434FA">
      <w:pPr>
        <w:jc w:val="both"/>
        <w:rPr>
          <w:ins w:id="292" w:author="Microsoft Office User" w:date="2015-12-09T18:58:00Z"/>
          <w:rFonts w:asciiTheme="majorHAnsi" w:eastAsia="Times New Roman" w:hAnsiTheme="majorHAnsi" w:cs="Arial"/>
          <w:color w:val="002060"/>
          <w:shd w:val="clear" w:color="auto" w:fill="FFFFFF"/>
          <w:rPrChange w:id="293" w:author="Microsoft Office User" w:date="2015-12-09T19:46:00Z">
            <w:rPr>
              <w:ins w:id="294" w:author="Microsoft Office User" w:date="2015-12-09T18:58:00Z"/>
              <w:rFonts w:ascii="Cambria" w:hAnsi="Cambria"/>
              <w:color w:val="404040" w:themeColor="text1" w:themeTint="BF"/>
            </w:rPr>
          </w:rPrChange>
        </w:rPr>
        <w:pPrChange w:id="295" w:author="Microsoft Office User" w:date="2015-12-09T19:46:00Z">
          <w:pPr>
            <w:spacing w:line="276" w:lineRule="auto"/>
            <w:jc w:val="both"/>
          </w:pPr>
        </w:pPrChange>
      </w:pPr>
      <w:ins w:id="296" w:author="Microsoft Office User" w:date="2015-12-09T18:58:00Z">
        <w:r w:rsidRPr="003A46B5">
          <w:rPr>
            <w:rFonts w:asciiTheme="majorHAnsi" w:eastAsia="Times New Roman" w:hAnsiTheme="majorHAnsi" w:cs="Arial"/>
            <w:color w:val="002060"/>
            <w:shd w:val="clear" w:color="auto" w:fill="FFFFFF"/>
            <w:rPrChange w:id="297" w:author="Microsoft Office User" w:date="2015-12-09T19:46:00Z">
              <w:rPr>
                <w:rFonts w:ascii="Cambria" w:eastAsia="Times New Roman" w:hAnsi="Cambria" w:cs="Arial"/>
                <w:color w:val="404040" w:themeColor="text1" w:themeTint="BF"/>
              </w:rPr>
            </w:rPrChange>
          </w:rPr>
          <w:t xml:space="preserve">In the digital era, </w:t>
        </w:r>
      </w:ins>
      <w:ins w:id="298" w:author="Microsoft Office User" w:date="2015-12-09T19:06:00Z">
        <w:r w:rsidR="006C68B9" w:rsidRPr="003A46B5">
          <w:rPr>
            <w:rFonts w:asciiTheme="majorHAnsi" w:eastAsia="Times New Roman" w:hAnsiTheme="majorHAnsi" w:cs="Arial"/>
            <w:color w:val="002060"/>
            <w:shd w:val="clear" w:color="auto" w:fill="FFFFFF"/>
            <w:rPrChange w:id="299" w:author="Microsoft Office User" w:date="2015-12-09T19:46:00Z">
              <w:rPr>
                <w:rFonts w:ascii="Cambria" w:eastAsia="Times New Roman" w:hAnsi="Cambria" w:cs="Arial"/>
                <w:color w:val="404040" w:themeColor="text1" w:themeTint="BF"/>
              </w:rPr>
            </w:rPrChange>
          </w:rPr>
          <w:t xml:space="preserve">a </w:t>
        </w:r>
      </w:ins>
      <w:ins w:id="300" w:author="Microsoft Office User" w:date="2015-12-09T18:58:00Z">
        <w:r w:rsidR="00342DDF" w:rsidRPr="003A46B5">
          <w:rPr>
            <w:rFonts w:asciiTheme="majorHAnsi" w:eastAsia="Times New Roman" w:hAnsiTheme="majorHAnsi" w:cs="Arial"/>
            <w:color w:val="002060"/>
            <w:shd w:val="clear" w:color="auto" w:fill="FFFFFF"/>
            <w:rPrChange w:id="301" w:author="Microsoft Office User" w:date="2015-12-09T19:46:00Z">
              <w:rPr>
                <w:rFonts w:ascii="Cambria" w:eastAsia="Times New Roman" w:hAnsi="Cambria" w:cs="Arial"/>
                <w:color w:val="404040" w:themeColor="text1" w:themeTint="BF"/>
              </w:rPr>
            </w:rPrChange>
          </w:rPr>
          <w:t>teacher</w:t>
        </w:r>
        <w:r w:rsidRPr="003A46B5">
          <w:rPr>
            <w:rFonts w:asciiTheme="majorHAnsi" w:eastAsia="Times New Roman" w:hAnsiTheme="majorHAnsi" w:cs="Arial"/>
            <w:color w:val="002060"/>
            <w:shd w:val="clear" w:color="auto" w:fill="FFFFFF"/>
            <w:rPrChange w:id="302" w:author="Microsoft Office User" w:date="2015-12-09T19:46:00Z">
              <w:rPr>
                <w:rFonts w:ascii="Cambria" w:eastAsia="Times New Roman" w:hAnsi="Cambria" w:cs="Arial"/>
                <w:color w:val="404040" w:themeColor="text1" w:themeTint="BF"/>
              </w:rPr>
            </w:rPrChange>
          </w:rPr>
          <w:t xml:space="preserve"> need</w:t>
        </w:r>
      </w:ins>
      <w:ins w:id="303" w:author="Microsoft Office User" w:date="2015-12-09T19:06:00Z">
        <w:r w:rsidR="006C68B9" w:rsidRPr="003A46B5">
          <w:rPr>
            <w:rFonts w:asciiTheme="majorHAnsi" w:eastAsia="Times New Roman" w:hAnsiTheme="majorHAnsi" w:cs="Arial"/>
            <w:color w:val="002060"/>
            <w:shd w:val="clear" w:color="auto" w:fill="FFFFFF"/>
            <w:rPrChange w:id="304" w:author="Microsoft Office User" w:date="2015-12-09T19:46:00Z">
              <w:rPr>
                <w:rFonts w:ascii="Cambria" w:eastAsia="Times New Roman" w:hAnsi="Cambria" w:cs="Arial"/>
                <w:color w:val="404040" w:themeColor="text1" w:themeTint="BF"/>
              </w:rPr>
            </w:rPrChange>
          </w:rPr>
          <w:t>s</w:t>
        </w:r>
      </w:ins>
      <w:ins w:id="305" w:author="Microsoft Office User" w:date="2015-12-09T18:58:00Z">
        <w:r w:rsidRPr="003A46B5">
          <w:rPr>
            <w:rFonts w:asciiTheme="majorHAnsi" w:eastAsia="Times New Roman" w:hAnsiTheme="majorHAnsi" w:cs="Arial"/>
            <w:color w:val="002060"/>
            <w:shd w:val="clear" w:color="auto" w:fill="FFFFFF"/>
            <w:rPrChange w:id="306" w:author="Microsoft Office User" w:date="2015-12-09T19:46:00Z">
              <w:rPr>
                <w:rFonts w:ascii="Cambria" w:eastAsia="Times New Roman" w:hAnsi="Cambria" w:cs="Arial"/>
                <w:color w:val="404040" w:themeColor="text1" w:themeTint="BF"/>
              </w:rPr>
            </w:rPrChange>
          </w:rPr>
          <w:t xml:space="preserve"> to </w:t>
        </w:r>
      </w:ins>
      <w:ins w:id="307" w:author="Microsoft Office User" w:date="2015-12-09T19:01:00Z">
        <w:r w:rsidR="00342DDF" w:rsidRPr="003A46B5">
          <w:rPr>
            <w:rFonts w:asciiTheme="majorHAnsi" w:eastAsia="Times New Roman" w:hAnsiTheme="majorHAnsi" w:cs="Arial"/>
            <w:color w:val="002060"/>
            <w:shd w:val="clear" w:color="auto" w:fill="FFFFFF"/>
            <w:rPrChange w:id="308" w:author="Microsoft Office User" w:date="2015-12-09T19:46:00Z">
              <w:rPr>
                <w:rFonts w:ascii="Cambria" w:eastAsia="Times New Roman" w:hAnsi="Cambria" w:cs="Arial"/>
                <w:color w:val="404040" w:themeColor="text1" w:themeTint="BF"/>
              </w:rPr>
            </w:rPrChange>
          </w:rPr>
          <w:t xml:space="preserve">evolve into a ‘digital’ coach and </w:t>
        </w:r>
      </w:ins>
      <w:ins w:id="309" w:author="Microsoft Office User" w:date="2015-12-09T18:58:00Z">
        <w:r w:rsidRPr="003A46B5">
          <w:rPr>
            <w:rFonts w:asciiTheme="majorHAnsi" w:eastAsia="Times New Roman" w:hAnsiTheme="majorHAnsi" w:cs="Arial"/>
            <w:color w:val="002060"/>
            <w:shd w:val="clear" w:color="auto" w:fill="FFFFFF"/>
            <w:rPrChange w:id="310" w:author="Microsoft Office User" w:date="2015-12-09T19:46:00Z">
              <w:rPr>
                <w:rFonts w:ascii="Cambria" w:eastAsia="Times New Roman" w:hAnsi="Cambria" w:cs="Arial"/>
                <w:color w:val="404040" w:themeColor="text1" w:themeTint="BF"/>
              </w:rPr>
            </w:rPrChange>
          </w:rPr>
          <w:t xml:space="preserve">model digital learning methodologies </w:t>
        </w:r>
      </w:ins>
      <w:ins w:id="311" w:author="Microsoft Office User" w:date="2015-12-09T19:24:00Z">
        <w:r w:rsidR="006E1978" w:rsidRPr="003A46B5">
          <w:rPr>
            <w:rFonts w:asciiTheme="majorHAnsi" w:eastAsia="Times New Roman" w:hAnsiTheme="majorHAnsi" w:cs="Arial"/>
            <w:color w:val="002060"/>
            <w:shd w:val="clear" w:color="auto" w:fill="FFFFFF"/>
          </w:rPr>
          <w:t>-</w:t>
        </w:r>
      </w:ins>
      <w:ins w:id="312" w:author="Microsoft Office User" w:date="2015-12-09T19:01:00Z">
        <w:r w:rsidR="00342DDF" w:rsidRPr="003A46B5">
          <w:rPr>
            <w:rFonts w:asciiTheme="majorHAnsi" w:eastAsia="Times New Roman" w:hAnsiTheme="majorHAnsi" w:cs="Arial"/>
            <w:color w:val="002060"/>
            <w:shd w:val="clear" w:color="auto" w:fill="FFFFFF"/>
            <w:rPrChange w:id="313" w:author="Microsoft Office User" w:date="2015-12-09T19:46:00Z">
              <w:rPr>
                <w:rFonts w:ascii="Cambria" w:eastAsia="Times New Roman" w:hAnsi="Cambria" w:cs="Arial"/>
                <w:color w:val="404040" w:themeColor="text1" w:themeTint="BF"/>
              </w:rPr>
            </w:rPrChange>
          </w:rPr>
          <w:t>like collaborative authoring; discussion forums, and media sharing, etc.</w:t>
        </w:r>
        <w:r w:rsidR="006E1978" w:rsidRPr="003A46B5">
          <w:rPr>
            <w:rFonts w:asciiTheme="majorHAnsi" w:eastAsia="Times New Roman" w:hAnsiTheme="majorHAnsi" w:cs="Arial"/>
            <w:color w:val="002060"/>
            <w:shd w:val="clear" w:color="auto" w:fill="FFFFFF"/>
          </w:rPr>
          <w:t xml:space="preserve"> </w:t>
        </w:r>
        <w:r w:rsidR="00342DDF" w:rsidRPr="003A46B5">
          <w:rPr>
            <w:rFonts w:asciiTheme="majorHAnsi" w:eastAsia="Times New Roman" w:hAnsiTheme="majorHAnsi" w:cs="Arial"/>
            <w:color w:val="002060"/>
            <w:shd w:val="clear" w:color="auto" w:fill="FFFFFF"/>
            <w:rPrChange w:id="314" w:author="Microsoft Office User" w:date="2015-12-09T19:46:00Z">
              <w:rPr>
                <w:rFonts w:ascii="Cambria" w:eastAsia="Times New Roman" w:hAnsi="Cambria" w:cs="Arial"/>
                <w:color w:val="404040" w:themeColor="text1" w:themeTint="BF"/>
              </w:rPr>
            </w:rPrChange>
          </w:rPr>
          <w:t xml:space="preserve">- to create and share interactive </w:t>
        </w:r>
      </w:ins>
      <w:ins w:id="315" w:author="Microsoft Office User" w:date="2015-12-09T19:41:00Z">
        <w:r w:rsidR="00CE6165" w:rsidRPr="003A46B5">
          <w:rPr>
            <w:rFonts w:asciiTheme="majorHAnsi" w:eastAsia="Times New Roman" w:hAnsiTheme="majorHAnsi" w:cs="Arial"/>
            <w:color w:val="002060"/>
            <w:shd w:val="clear" w:color="auto" w:fill="FFFFFF"/>
          </w:rPr>
          <w:t xml:space="preserve">educational </w:t>
        </w:r>
      </w:ins>
      <w:ins w:id="316" w:author="Microsoft Office User" w:date="2015-12-09T19:01:00Z">
        <w:r w:rsidR="00342DDF" w:rsidRPr="003A46B5">
          <w:rPr>
            <w:rFonts w:asciiTheme="majorHAnsi" w:eastAsia="Times New Roman" w:hAnsiTheme="majorHAnsi" w:cs="Arial"/>
            <w:color w:val="002060"/>
            <w:shd w:val="clear" w:color="auto" w:fill="FFFFFF"/>
            <w:rPrChange w:id="317" w:author="Microsoft Office User" w:date="2015-12-09T19:46:00Z">
              <w:rPr>
                <w:rFonts w:ascii="Cambria" w:eastAsia="Times New Roman" w:hAnsi="Cambria" w:cs="Arial"/>
                <w:color w:val="404040" w:themeColor="text1" w:themeTint="BF"/>
              </w:rPr>
            </w:rPrChange>
          </w:rPr>
          <w:t>content.</w:t>
        </w:r>
      </w:ins>
      <w:ins w:id="318" w:author="Microsoft Office User" w:date="2015-12-09T19:08:00Z">
        <w:r w:rsidR="006C68B9" w:rsidRPr="003A46B5">
          <w:rPr>
            <w:rFonts w:asciiTheme="majorHAnsi" w:eastAsia="Times New Roman" w:hAnsiTheme="majorHAnsi" w:cs="Arial"/>
            <w:color w:val="002060"/>
            <w:shd w:val="clear" w:color="auto" w:fill="FFFFFF"/>
            <w:rPrChange w:id="319" w:author="Microsoft Office User" w:date="2015-12-09T19:46:00Z">
              <w:rPr>
                <w:rFonts w:ascii="Cambria" w:eastAsia="Times New Roman" w:hAnsi="Cambria" w:cs="Arial"/>
                <w:color w:val="404040" w:themeColor="text1" w:themeTint="BF"/>
              </w:rPr>
            </w:rPrChange>
          </w:rPr>
          <w:t xml:space="preserve"> </w:t>
        </w:r>
      </w:ins>
      <w:ins w:id="320" w:author="Microsoft Office User" w:date="2015-12-09T19:04:00Z">
        <w:r w:rsidR="006C68B9" w:rsidRPr="003A46B5">
          <w:rPr>
            <w:rFonts w:asciiTheme="majorHAnsi" w:eastAsia="Times New Roman" w:hAnsiTheme="majorHAnsi" w:cs="Arial"/>
            <w:color w:val="002060"/>
            <w:shd w:val="clear" w:color="auto" w:fill="FFFFFF"/>
            <w:rPrChange w:id="321" w:author="Microsoft Office User" w:date="2015-12-09T19:46:00Z">
              <w:rPr>
                <w:rFonts w:ascii="Cambria" w:eastAsia="Times New Roman" w:hAnsi="Cambria" w:cs="Arial"/>
                <w:color w:val="404040" w:themeColor="text1" w:themeTint="BF"/>
              </w:rPr>
            </w:rPrChange>
          </w:rPr>
          <w:t>The</w:t>
        </w:r>
        <w:r w:rsidR="003E4EE5" w:rsidRPr="003A46B5">
          <w:rPr>
            <w:rFonts w:asciiTheme="majorHAnsi" w:eastAsia="Times New Roman" w:hAnsiTheme="majorHAnsi" w:cs="Arial"/>
            <w:color w:val="002060"/>
            <w:shd w:val="clear" w:color="auto" w:fill="FFFFFF"/>
          </w:rPr>
          <w:t xml:space="preserve"> </w:t>
        </w:r>
        <w:r w:rsidR="006C68B9" w:rsidRPr="003A46B5">
          <w:rPr>
            <w:rFonts w:asciiTheme="majorHAnsi" w:eastAsia="Times New Roman" w:hAnsiTheme="majorHAnsi" w:cs="Arial"/>
            <w:color w:val="002060"/>
            <w:shd w:val="clear" w:color="auto" w:fill="FFFFFF"/>
            <w:rPrChange w:id="322" w:author="Microsoft Office User" w:date="2015-12-09T19:46:00Z">
              <w:rPr>
                <w:rFonts w:ascii="Cambria" w:eastAsia="Times New Roman" w:hAnsi="Cambria" w:cs="Arial"/>
                <w:color w:val="404040" w:themeColor="text1" w:themeTint="BF"/>
              </w:rPr>
            </w:rPrChange>
          </w:rPr>
          <w:t>w</w:t>
        </w:r>
        <w:r w:rsidR="00D97AAC">
          <w:rPr>
            <w:rFonts w:asciiTheme="majorHAnsi" w:eastAsia="Times New Roman" w:hAnsiTheme="majorHAnsi" w:cs="Arial"/>
            <w:color w:val="002060"/>
            <w:shd w:val="clear" w:color="auto" w:fill="FFFFFF"/>
          </w:rPr>
          <w:t xml:space="preserve">orkshop exposes teachers to the </w:t>
        </w:r>
      </w:ins>
      <w:ins w:id="323" w:author="Microsoft Office User" w:date="2015-12-09T19:05:00Z">
        <w:r w:rsidR="006C68B9" w:rsidRPr="003A46B5">
          <w:rPr>
            <w:rFonts w:asciiTheme="majorHAnsi" w:eastAsia="Times New Roman" w:hAnsiTheme="majorHAnsi" w:cs="Arial"/>
            <w:color w:val="002060"/>
            <w:shd w:val="clear" w:color="auto" w:fill="FFFFFF"/>
            <w:rPrChange w:id="324" w:author="Microsoft Office User" w:date="2015-12-09T19:46:00Z">
              <w:rPr>
                <w:rFonts w:ascii="Cambria" w:hAnsi="Cambria"/>
                <w:color w:val="404040" w:themeColor="text1" w:themeTint="BF"/>
              </w:rPr>
            </w:rPrChange>
          </w:rPr>
          <w:t>emerging disruptive technologies in education</w:t>
        </w:r>
      </w:ins>
      <w:ins w:id="325" w:author="Microsoft Office User" w:date="2015-12-09T19:41:00Z">
        <w:r w:rsidR="00D97AAC">
          <w:rPr>
            <w:rFonts w:asciiTheme="majorHAnsi" w:eastAsia="Times New Roman" w:hAnsiTheme="majorHAnsi" w:cs="Arial"/>
            <w:color w:val="002060"/>
            <w:shd w:val="clear" w:color="auto" w:fill="FFFFFF"/>
          </w:rPr>
          <w:t xml:space="preserve"> and</w:t>
        </w:r>
      </w:ins>
      <w:ins w:id="326" w:author="Microsoft Office User" w:date="2015-12-09T19:08:00Z">
        <w:r w:rsidR="006C68B9" w:rsidRPr="003A46B5">
          <w:rPr>
            <w:rFonts w:asciiTheme="majorHAnsi" w:eastAsia="Times New Roman" w:hAnsiTheme="majorHAnsi" w:cs="Arial"/>
            <w:color w:val="002060"/>
            <w:shd w:val="clear" w:color="auto" w:fill="FFFFFF"/>
            <w:rPrChange w:id="327" w:author="Microsoft Office User" w:date="2015-12-09T19:46:00Z">
              <w:rPr>
                <w:rFonts w:ascii="Cambria" w:hAnsi="Cambria"/>
                <w:color w:val="404040" w:themeColor="text1" w:themeTint="BF"/>
              </w:rPr>
            </w:rPrChange>
          </w:rPr>
          <w:t xml:space="preserve"> </w:t>
        </w:r>
      </w:ins>
      <w:ins w:id="328" w:author="Microsoft Office User" w:date="2015-12-09T19:20:00Z">
        <w:r w:rsidR="00324A78" w:rsidRPr="003A46B5">
          <w:rPr>
            <w:rFonts w:asciiTheme="majorHAnsi" w:eastAsia="Times New Roman" w:hAnsiTheme="majorHAnsi" w:cs="Arial"/>
            <w:color w:val="002060"/>
            <w:shd w:val="clear" w:color="auto" w:fill="FFFFFF"/>
          </w:rPr>
          <w:t>help</w:t>
        </w:r>
      </w:ins>
      <w:ins w:id="329" w:author="Microsoft Office User" w:date="2015-12-09T19:50:00Z">
        <w:r w:rsidR="00C17B44">
          <w:rPr>
            <w:rFonts w:asciiTheme="majorHAnsi" w:eastAsia="Times New Roman" w:hAnsiTheme="majorHAnsi" w:cs="Arial"/>
            <w:color w:val="002060"/>
            <w:shd w:val="clear" w:color="auto" w:fill="FFFFFF"/>
          </w:rPr>
          <w:t>s</w:t>
        </w:r>
      </w:ins>
      <w:ins w:id="330" w:author="Microsoft Office User" w:date="2015-12-09T19:20:00Z">
        <w:r w:rsidR="00324A78" w:rsidRPr="003A46B5">
          <w:rPr>
            <w:rFonts w:asciiTheme="majorHAnsi" w:eastAsia="Times New Roman" w:hAnsiTheme="majorHAnsi" w:cs="Arial"/>
            <w:color w:val="002060"/>
            <w:shd w:val="clear" w:color="auto" w:fill="FFFFFF"/>
          </w:rPr>
          <w:t xml:space="preserve"> them </w:t>
        </w:r>
      </w:ins>
      <w:ins w:id="331" w:author="Microsoft Office User" w:date="2015-12-09T19:05:00Z">
        <w:r w:rsidR="006C68B9" w:rsidRPr="003A46B5">
          <w:rPr>
            <w:rFonts w:asciiTheme="majorHAnsi" w:eastAsia="Times New Roman" w:hAnsiTheme="majorHAnsi" w:cs="Arial"/>
            <w:color w:val="002060"/>
            <w:shd w:val="clear" w:color="auto" w:fill="FFFFFF"/>
            <w:rPrChange w:id="332" w:author="Microsoft Office User" w:date="2015-12-09T19:46:00Z">
              <w:rPr>
                <w:rFonts w:ascii="Cambria" w:hAnsi="Cambria"/>
                <w:color w:val="404040" w:themeColor="text1" w:themeTint="BF"/>
              </w:rPr>
            </w:rPrChange>
          </w:rPr>
          <w:t>d</w:t>
        </w:r>
        <w:r w:rsidR="00A46C96">
          <w:rPr>
            <w:rFonts w:asciiTheme="majorHAnsi" w:eastAsia="Times New Roman" w:hAnsiTheme="majorHAnsi" w:cs="Arial"/>
            <w:color w:val="002060"/>
            <w:shd w:val="clear" w:color="auto" w:fill="FFFFFF"/>
          </w:rPr>
          <w:t>esign and develop digital-</w:t>
        </w:r>
        <w:r w:rsidR="006C68B9" w:rsidRPr="003A46B5">
          <w:rPr>
            <w:rFonts w:asciiTheme="majorHAnsi" w:eastAsia="Times New Roman" w:hAnsiTheme="majorHAnsi" w:cs="Arial"/>
            <w:color w:val="002060"/>
            <w:shd w:val="clear" w:color="auto" w:fill="FFFFFF"/>
            <w:rPrChange w:id="333" w:author="Microsoft Office User" w:date="2015-12-09T19:46:00Z">
              <w:rPr>
                <w:rFonts w:ascii="Cambria" w:hAnsi="Cambria"/>
                <w:color w:val="404040" w:themeColor="text1" w:themeTint="BF"/>
              </w:rPr>
            </w:rPrChange>
          </w:rPr>
          <w:t>age learning experience</w:t>
        </w:r>
      </w:ins>
      <w:ins w:id="334" w:author="Microsoft Office User" w:date="2015-12-09T19:41:00Z">
        <w:r w:rsidR="00CE6165" w:rsidRPr="003A46B5">
          <w:rPr>
            <w:rFonts w:asciiTheme="majorHAnsi" w:eastAsia="Times New Roman" w:hAnsiTheme="majorHAnsi" w:cs="Arial"/>
            <w:color w:val="002060"/>
            <w:shd w:val="clear" w:color="auto" w:fill="FFFFFF"/>
          </w:rPr>
          <w:t>s</w:t>
        </w:r>
      </w:ins>
      <w:ins w:id="335" w:author="Microsoft Office User" w:date="2015-12-09T19:05:00Z">
        <w:r w:rsidR="006C68B9" w:rsidRPr="003A46B5">
          <w:rPr>
            <w:rFonts w:asciiTheme="majorHAnsi" w:eastAsia="Times New Roman" w:hAnsiTheme="majorHAnsi" w:cs="Arial"/>
            <w:color w:val="002060"/>
            <w:shd w:val="clear" w:color="auto" w:fill="FFFFFF"/>
            <w:rPrChange w:id="336" w:author="Microsoft Office User" w:date="2015-12-09T19:46:00Z">
              <w:rPr>
                <w:rFonts w:ascii="Cambria" w:hAnsi="Cambria"/>
                <w:color w:val="404040" w:themeColor="text1" w:themeTint="BF"/>
              </w:rPr>
            </w:rPrChange>
          </w:rPr>
          <w:t xml:space="preserve"> and assessment</w:t>
        </w:r>
      </w:ins>
      <w:ins w:id="337" w:author="Microsoft Office User" w:date="2015-12-09T19:41:00Z">
        <w:r w:rsidR="00CE6165" w:rsidRPr="003A46B5">
          <w:rPr>
            <w:rFonts w:asciiTheme="majorHAnsi" w:eastAsia="Times New Roman" w:hAnsiTheme="majorHAnsi" w:cs="Arial"/>
            <w:color w:val="002060"/>
            <w:shd w:val="clear" w:color="auto" w:fill="FFFFFF"/>
          </w:rPr>
          <w:t>s</w:t>
        </w:r>
      </w:ins>
      <w:ins w:id="338" w:author="Microsoft Office User" w:date="2015-12-09T19:08:00Z">
        <w:r w:rsidR="006C68B9" w:rsidRPr="003A46B5">
          <w:rPr>
            <w:rFonts w:asciiTheme="majorHAnsi" w:eastAsia="Times New Roman" w:hAnsiTheme="majorHAnsi" w:cs="Arial"/>
            <w:color w:val="002060"/>
            <w:shd w:val="clear" w:color="auto" w:fill="FFFFFF"/>
            <w:rPrChange w:id="339" w:author="Microsoft Office User" w:date="2015-12-09T19:46:00Z">
              <w:rPr>
                <w:rFonts w:ascii="Cambria" w:hAnsi="Cambria"/>
                <w:color w:val="404040" w:themeColor="text1" w:themeTint="BF"/>
              </w:rPr>
            </w:rPrChange>
          </w:rPr>
          <w:t>.</w:t>
        </w:r>
      </w:ins>
      <w:ins w:id="340" w:author="Microsoft Office User" w:date="2015-12-09T19:14:00Z">
        <w:r w:rsidR="003E4EE5" w:rsidRPr="003A46B5">
          <w:rPr>
            <w:rFonts w:asciiTheme="majorHAnsi" w:eastAsia="Times New Roman" w:hAnsiTheme="majorHAnsi" w:cs="Arial"/>
            <w:color w:val="002060"/>
            <w:shd w:val="clear" w:color="auto" w:fill="FFFFFF"/>
          </w:rPr>
          <w:t xml:space="preserve"> </w:t>
        </w:r>
      </w:ins>
      <w:ins w:id="341" w:author="Microsoft Office User" w:date="2015-12-09T19:09:00Z">
        <w:r w:rsidR="003E4EE5" w:rsidRPr="003A46B5">
          <w:rPr>
            <w:rFonts w:asciiTheme="majorHAnsi" w:eastAsia="Times New Roman" w:hAnsiTheme="majorHAnsi" w:cs="Arial"/>
            <w:color w:val="002060"/>
            <w:shd w:val="clear" w:color="auto" w:fill="FFFFFF"/>
            <w:rPrChange w:id="342" w:author="Microsoft Office User" w:date="2015-12-09T19:46:00Z">
              <w:rPr>
                <w:rFonts w:ascii="Cambria" w:eastAsia="Times New Roman" w:hAnsi="Cambria" w:cs="Arial"/>
                <w:color w:val="404040" w:themeColor="text1" w:themeTint="BF"/>
              </w:rPr>
            </w:rPrChange>
          </w:rPr>
          <w:t>Teachers</w:t>
        </w:r>
      </w:ins>
      <w:ins w:id="343" w:author="Microsoft Office User" w:date="2015-12-09T19:15:00Z">
        <w:r w:rsidR="003E4EE5" w:rsidRPr="003A46B5">
          <w:rPr>
            <w:rFonts w:asciiTheme="majorHAnsi" w:eastAsia="Times New Roman" w:hAnsiTheme="majorHAnsi" w:cs="Arial"/>
            <w:color w:val="002060"/>
            <w:shd w:val="clear" w:color="auto" w:fill="FFFFFF"/>
          </w:rPr>
          <w:t xml:space="preserve"> </w:t>
        </w:r>
      </w:ins>
      <w:ins w:id="344" w:author="Microsoft Office User" w:date="2015-12-09T19:21:00Z">
        <w:r w:rsidR="00324A78" w:rsidRPr="003A46B5">
          <w:rPr>
            <w:rFonts w:asciiTheme="majorHAnsi" w:eastAsia="Times New Roman" w:hAnsiTheme="majorHAnsi" w:cs="Arial"/>
            <w:color w:val="002060"/>
            <w:shd w:val="clear" w:color="auto" w:fill="FFFFFF"/>
          </w:rPr>
          <w:t xml:space="preserve">learn to use </w:t>
        </w:r>
      </w:ins>
      <w:ins w:id="345" w:author="Microsoft Office User" w:date="2015-12-09T19:02:00Z">
        <w:r w:rsidR="003E4EE5" w:rsidRPr="003A46B5">
          <w:rPr>
            <w:rFonts w:asciiTheme="majorHAnsi" w:eastAsia="Times New Roman" w:hAnsiTheme="majorHAnsi" w:cs="Arial"/>
            <w:color w:val="002060"/>
            <w:shd w:val="clear" w:color="auto" w:fill="FFFFFF"/>
            <w:rPrChange w:id="346" w:author="Microsoft Office User" w:date="2015-12-09T19:46:00Z">
              <w:rPr>
                <w:rFonts w:ascii="Cambria" w:eastAsia="Times New Roman" w:hAnsi="Cambria" w:cs="Arial"/>
                <w:color w:val="404040" w:themeColor="text1" w:themeTint="BF"/>
              </w:rPr>
            </w:rPrChange>
          </w:rPr>
          <w:t>s</w:t>
        </w:r>
        <w:r w:rsidR="00342DDF" w:rsidRPr="003A46B5">
          <w:rPr>
            <w:rFonts w:asciiTheme="majorHAnsi" w:eastAsia="Times New Roman" w:hAnsiTheme="majorHAnsi" w:cs="Arial"/>
            <w:color w:val="002060"/>
            <w:shd w:val="clear" w:color="auto" w:fill="FFFFFF"/>
            <w:rPrChange w:id="347" w:author="Microsoft Office User" w:date="2015-12-09T19:46:00Z">
              <w:rPr>
                <w:rFonts w:ascii="Cambria" w:eastAsia="Times New Roman" w:hAnsi="Cambria" w:cs="Arial"/>
                <w:color w:val="404040" w:themeColor="text1" w:themeTint="BF"/>
              </w:rPr>
            </w:rPrChange>
          </w:rPr>
          <w:t xml:space="preserve">ocial media </w:t>
        </w:r>
      </w:ins>
      <w:ins w:id="348" w:author="Microsoft Office User" w:date="2015-12-09T19:09:00Z">
        <w:r w:rsidR="003E4EE5" w:rsidRPr="003A46B5">
          <w:rPr>
            <w:rFonts w:asciiTheme="majorHAnsi" w:eastAsia="Times New Roman" w:hAnsiTheme="majorHAnsi" w:cs="Arial"/>
            <w:color w:val="002060"/>
            <w:shd w:val="clear" w:color="auto" w:fill="FFFFFF"/>
            <w:rPrChange w:id="349" w:author="Microsoft Office User" w:date="2015-12-09T19:46:00Z">
              <w:rPr>
                <w:rFonts w:ascii="Cambria" w:eastAsia="Times New Roman" w:hAnsi="Cambria" w:cs="Arial"/>
                <w:color w:val="404040" w:themeColor="text1" w:themeTint="BF"/>
              </w:rPr>
            </w:rPrChange>
          </w:rPr>
          <w:t xml:space="preserve">as a </w:t>
        </w:r>
      </w:ins>
      <w:ins w:id="350" w:author="Microsoft Office User" w:date="2015-12-09T19:02:00Z">
        <w:r w:rsidR="00342DDF" w:rsidRPr="003A46B5">
          <w:rPr>
            <w:rFonts w:asciiTheme="majorHAnsi" w:eastAsia="Times New Roman" w:hAnsiTheme="majorHAnsi" w:cs="Arial"/>
            <w:color w:val="002060"/>
            <w:shd w:val="clear" w:color="auto" w:fill="FFFFFF"/>
            <w:rPrChange w:id="351" w:author="Microsoft Office User" w:date="2015-12-09T19:46:00Z">
              <w:rPr>
                <w:rFonts w:ascii="Cambria" w:eastAsia="Times New Roman" w:hAnsi="Cambria" w:cs="Arial"/>
                <w:color w:val="404040" w:themeColor="text1" w:themeTint="BF"/>
              </w:rPr>
            </w:rPrChange>
          </w:rPr>
          <w:t>tool for collaborative learning and building professional communities.</w:t>
        </w:r>
      </w:ins>
      <w:ins w:id="352" w:author="Microsoft Office User" w:date="2015-12-09T19:09:00Z">
        <w:r w:rsidR="003E4EE5" w:rsidRPr="003A46B5">
          <w:rPr>
            <w:rFonts w:asciiTheme="majorHAnsi" w:eastAsia="Times New Roman" w:hAnsiTheme="majorHAnsi" w:cs="Arial"/>
            <w:color w:val="002060"/>
            <w:shd w:val="clear" w:color="auto" w:fill="FFFFFF"/>
            <w:rPrChange w:id="353" w:author="Microsoft Office User" w:date="2015-12-09T19:46:00Z">
              <w:rPr>
                <w:rFonts w:ascii="Cambria" w:eastAsia="Times New Roman" w:hAnsi="Cambria" w:cs="Arial"/>
                <w:color w:val="404040" w:themeColor="text1" w:themeTint="BF"/>
              </w:rPr>
            </w:rPrChange>
          </w:rPr>
          <w:t xml:space="preserve"> They are </w:t>
        </w:r>
      </w:ins>
      <w:ins w:id="354" w:author="Microsoft Office User" w:date="2015-12-09T19:10:00Z">
        <w:r w:rsidR="003E4EE5" w:rsidRPr="003A46B5">
          <w:rPr>
            <w:rFonts w:asciiTheme="majorHAnsi" w:eastAsia="Times New Roman" w:hAnsiTheme="majorHAnsi" w:cs="Arial"/>
            <w:color w:val="002060"/>
            <w:shd w:val="clear" w:color="auto" w:fill="FFFFFF"/>
            <w:rPrChange w:id="355" w:author="Microsoft Office User" w:date="2015-12-09T19:46:00Z">
              <w:rPr>
                <w:rFonts w:ascii="Cambria" w:eastAsia="Times New Roman" w:hAnsi="Cambria" w:cs="Arial"/>
                <w:color w:val="404040" w:themeColor="text1" w:themeTint="BF"/>
              </w:rPr>
            </w:rPrChange>
          </w:rPr>
          <w:t xml:space="preserve">also </w:t>
        </w:r>
      </w:ins>
      <w:ins w:id="356" w:author="Microsoft Office User" w:date="2015-12-09T19:09:00Z">
        <w:r w:rsidR="00324A78" w:rsidRPr="003A46B5">
          <w:rPr>
            <w:rFonts w:asciiTheme="majorHAnsi" w:eastAsia="Times New Roman" w:hAnsiTheme="majorHAnsi" w:cs="Arial"/>
            <w:color w:val="002060"/>
            <w:shd w:val="clear" w:color="auto" w:fill="FFFFFF"/>
            <w:rPrChange w:id="357" w:author="Microsoft Office User" w:date="2015-12-09T19:46:00Z">
              <w:rPr>
                <w:rFonts w:ascii="Cambria" w:eastAsia="Times New Roman" w:hAnsi="Cambria" w:cs="Arial"/>
                <w:color w:val="404040" w:themeColor="text1" w:themeTint="BF"/>
              </w:rPr>
            </w:rPrChange>
          </w:rPr>
          <w:t xml:space="preserve">sensitized to </w:t>
        </w:r>
      </w:ins>
      <w:ins w:id="358" w:author="Microsoft Office User" w:date="2015-12-09T19:16:00Z">
        <w:r w:rsidR="003E4EE5" w:rsidRPr="003A46B5">
          <w:rPr>
            <w:rFonts w:asciiTheme="majorHAnsi" w:eastAsia="Times New Roman" w:hAnsiTheme="majorHAnsi" w:cs="Arial"/>
            <w:color w:val="002060"/>
            <w:shd w:val="clear" w:color="auto" w:fill="FFFFFF"/>
            <w:rPrChange w:id="359" w:author="Microsoft Office User" w:date="2015-12-09T19:46:00Z">
              <w:rPr>
                <w:rFonts w:ascii="Cambria" w:eastAsia="Times New Roman" w:hAnsi="Cambria" w:cs="Arial"/>
                <w:color w:val="404040" w:themeColor="text1" w:themeTint="BF"/>
              </w:rPr>
            </w:rPrChange>
          </w:rPr>
          <w:t>issue</w:t>
        </w:r>
      </w:ins>
      <w:ins w:id="360" w:author="Microsoft Office User" w:date="2015-12-09T19:21:00Z">
        <w:r w:rsidR="00324A78" w:rsidRPr="003A46B5">
          <w:rPr>
            <w:rFonts w:asciiTheme="majorHAnsi" w:eastAsia="Times New Roman" w:hAnsiTheme="majorHAnsi" w:cs="Arial"/>
            <w:color w:val="002060"/>
            <w:shd w:val="clear" w:color="auto" w:fill="FFFFFF"/>
            <w:rPrChange w:id="361" w:author="Microsoft Office User" w:date="2015-12-09T19:46:00Z">
              <w:rPr>
                <w:rFonts w:ascii="Cambria" w:eastAsia="Times New Roman" w:hAnsi="Cambria" w:cs="Arial"/>
                <w:color w:val="404040" w:themeColor="text1" w:themeTint="BF"/>
              </w:rPr>
            </w:rPrChange>
          </w:rPr>
          <w:t>s</w:t>
        </w:r>
      </w:ins>
      <w:ins w:id="362" w:author="Microsoft Office User" w:date="2015-12-09T19:16:00Z">
        <w:r w:rsidR="003E4EE5" w:rsidRPr="003A46B5">
          <w:rPr>
            <w:rFonts w:asciiTheme="majorHAnsi" w:eastAsia="Times New Roman" w:hAnsiTheme="majorHAnsi" w:cs="Arial"/>
            <w:color w:val="002060"/>
            <w:shd w:val="clear" w:color="auto" w:fill="FFFFFF"/>
            <w:rPrChange w:id="363" w:author="Microsoft Office User" w:date="2015-12-09T19:46:00Z">
              <w:rPr>
                <w:rFonts w:ascii="Cambria" w:eastAsia="Times New Roman" w:hAnsi="Cambria" w:cs="Arial"/>
                <w:color w:val="404040" w:themeColor="text1" w:themeTint="BF"/>
              </w:rPr>
            </w:rPrChange>
          </w:rPr>
          <w:t xml:space="preserve"> related</w:t>
        </w:r>
        <w:r w:rsidR="00CE6165" w:rsidRPr="003A46B5">
          <w:rPr>
            <w:rFonts w:asciiTheme="majorHAnsi" w:eastAsia="Times New Roman" w:hAnsiTheme="majorHAnsi" w:cs="Arial"/>
            <w:color w:val="002060"/>
            <w:shd w:val="clear" w:color="auto" w:fill="FFFFFF"/>
          </w:rPr>
          <w:t xml:space="preserve"> to privacy, i</w:t>
        </w:r>
        <w:r w:rsidR="003E4EE5" w:rsidRPr="003A46B5">
          <w:rPr>
            <w:rFonts w:asciiTheme="majorHAnsi" w:eastAsia="Times New Roman" w:hAnsiTheme="majorHAnsi" w:cs="Arial"/>
            <w:color w:val="002060"/>
            <w:shd w:val="clear" w:color="auto" w:fill="FFFFFF"/>
            <w:rPrChange w:id="364" w:author="Microsoft Office User" w:date="2015-12-09T19:46:00Z">
              <w:rPr>
                <w:rFonts w:ascii="Cambria" w:eastAsia="Times New Roman" w:hAnsi="Cambria" w:cs="Arial"/>
                <w:color w:val="404040" w:themeColor="text1" w:themeTint="BF"/>
              </w:rPr>
            </w:rPrChange>
          </w:rPr>
          <w:t xml:space="preserve">dentity theft with special focus on </w:t>
        </w:r>
      </w:ins>
      <w:ins w:id="365" w:author="Microsoft Office User" w:date="2015-12-09T19:18:00Z">
        <w:r w:rsidR="003E4EE5" w:rsidRPr="003A46B5">
          <w:rPr>
            <w:rFonts w:asciiTheme="majorHAnsi" w:eastAsia="Times New Roman" w:hAnsiTheme="majorHAnsi" w:cs="Arial"/>
            <w:color w:val="002060"/>
            <w:shd w:val="clear" w:color="auto" w:fill="FFFFFF"/>
            <w:rPrChange w:id="366" w:author="Microsoft Office User" w:date="2015-12-09T19:46:00Z">
              <w:rPr>
                <w:rFonts w:ascii="Cambria" w:eastAsia="Times New Roman" w:hAnsi="Cambria" w:cs="Arial"/>
                <w:color w:val="404040" w:themeColor="text1" w:themeTint="BF"/>
              </w:rPr>
            </w:rPrChange>
          </w:rPr>
          <w:t>cyberbullying</w:t>
        </w:r>
      </w:ins>
      <w:ins w:id="367" w:author="Microsoft Office User" w:date="2015-12-09T19:16:00Z">
        <w:r w:rsidR="003E4EE5" w:rsidRPr="003A46B5">
          <w:rPr>
            <w:rFonts w:asciiTheme="majorHAnsi" w:eastAsia="Times New Roman" w:hAnsiTheme="majorHAnsi" w:cs="Arial"/>
            <w:color w:val="002060"/>
            <w:shd w:val="clear" w:color="auto" w:fill="FFFFFF"/>
            <w:rPrChange w:id="368" w:author="Microsoft Office User" w:date="2015-12-09T19:46:00Z">
              <w:rPr>
                <w:rFonts w:ascii="Cambria" w:eastAsia="Times New Roman" w:hAnsi="Cambria" w:cs="Arial"/>
                <w:color w:val="404040" w:themeColor="text1" w:themeTint="BF"/>
              </w:rPr>
            </w:rPrChange>
          </w:rPr>
          <w:t xml:space="preserve"> and </w:t>
        </w:r>
      </w:ins>
      <w:ins w:id="369" w:author="Microsoft Office User" w:date="2015-12-09T19:17:00Z">
        <w:r w:rsidR="003E4EE5" w:rsidRPr="003A46B5">
          <w:rPr>
            <w:rFonts w:asciiTheme="majorHAnsi" w:eastAsia="Times New Roman" w:hAnsiTheme="majorHAnsi" w:cs="Arial"/>
            <w:color w:val="002060"/>
            <w:shd w:val="clear" w:color="auto" w:fill="FFFFFF"/>
            <w:rPrChange w:id="370" w:author="Microsoft Office User" w:date="2015-12-09T19:46:00Z">
              <w:rPr>
                <w:rFonts w:ascii="Cambria" w:eastAsia="Times New Roman" w:hAnsi="Cambria" w:cs="Arial"/>
                <w:color w:val="404040" w:themeColor="text1" w:themeTint="BF"/>
              </w:rPr>
            </w:rPrChange>
          </w:rPr>
          <w:t xml:space="preserve">cyber crime </w:t>
        </w:r>
      </w:ins>
      <w:ins w:id="371" w:author="Microsoft Office User" w:date="2015-12-09T19:18:00Z">
        <w:r w:rsidR="003E4EE5" w:rsidRPr="003A46B5">
          <w:rPr>
            <w:rFonts w:asciiTheme="majorHAnsi" w:eastAsia="Times New Roman" w:hAnsiTheme="majorHAnsi" w:cs="Arial"/>
            <w:color w:val="002060"/>
            <w:shd w:val="clear" w:color="auto" w:fill="FFFFFF"/>
            <w:rPrChange w:id="372" w:author="Microsoft Office User" w:date="2015-12-09T19:46:00Z">
              <w:rPr>
                <w:rFonts w:ascii="Cambria" w:eastAsia="Times New Roman" w:hAnsi="Cambria" w:cs="Arial"/>
                <w:color w:val="404040" w:themeColor="text1" w:themeTint="BF"/>
              </w:rPr>
            </w:rPrChange>
          </w:rPr>
          <w:t>amongst children.</w:t>
        </w:r>
      </w:ins>
      <w:ins w:id="373" w:author="Microsoft Office User" w:date="2015-12-09T19:17:00Z">
        <w:r w:rsidR="003E4EE5" w:rsidRPr="003A46B5">
          <w:rPr>
            <w:rFonts w:asciiTheme="majorHAnsi" w:eastAsia="Times New Roman" w:hAnsiTheme="majorHAnsi" w:cs="Arial"/>
            <w:color w:val="002060"/>
            <w:shd w:val="clear" w:color="auto" w:fill="FFFFFF"/>
            <w:rPrChange w:id="374" w:author="Microsoft Office User" w:date="2015-12-09T19:46:00Z">
              <w:rPr>
                <w:rFonts w:ascii="Cambria" w:eastAsia="Times New Roman" w:hAnsi="Cambria" w:cs="Arial"/>
                <w:color w:val="404040" w:themeColor="text1" w:themeTint="BF"/>
              </w:rPr>
            </w:rPrChange>
          </w:rPr>
          <w:t xml:space="preserve"> </w:t>
        </w:r>
      </w:ins>
    </w:p>
    <w:p w14:paraId="19A44F01" w14:textId="7DDA943F" w:rsidR="003A46B5" w:rsidRPr="003A46B5" w:rsidRDefault="003A46B5">
      <w:pPr>
        <w:jc w:val="both"/>
        <w:rPr>
          <w:ins w:id="375" w:author="Microsoft Office User" w:date="2015-12-09T19:45:00Z"/>
          <w:rFonts w:asciiTheme="majorHAnsi" w:eastAsia="Times New Roman" w:hAnsiTheme="majorHAnsi" w:cs="Arial"/>
          <w:color w:val="002060"/>
          <w:shd w:val="clear" w:color="auto" w:fill="FFFFFF"/>
          <w:rPrChange w:id="376" w:author="Microsoft Office User" w:date="2015-12-09T19:47:00Z">
            <w:rPr>
              <w:ins w:id="377" w:author="Microsoft Office User" w:date="2015-12-09T19:45:00Z"/>
              <w:rFonts w:eastAsia="Times New Roman"/>
            </w:rPr>
          </w:rPrChange>
        </w:rPr>
        <w:pPrChange w:id="378" w:author="Microsoft Office User" w:date="2015-12-09T19:46:00Z">
          <w:pPr/>
        </w:pPrChange>
      </w:pPr>
      <w:ins w:id="379" w:author="Microsoft Office User" w:date="2015-12-09T19:45:00Z">
        <w:r w:rsidRPr="003A46B5">
          <w:rPr>
            <w:rFonts w:asciiTheme="majorHAnsi" w:eastAsia="Times New Roman" w:hAnsiTheme="majorHAnsi" w:cs="Arial"/>
            <w:color w:val="002060"/>
            <w:shd w:val="clear" w:color="auto" w:fill="FFFFFF"/>
            <w:rPrChange w:id="380" w:author="Microsoft Office User" w:date="2015-12-09T19:47:00Z">
              <w:rPr>
                <w:rFonts w:ascii="Calibri" w:eastAsia="Times New Roman" w:hAnsi="Calibri"/>
                <w:color w:val="002060"/>
                <w:shd w:val="clear" w:color="auto" w:fill="FFFFFF"/>
              </w:rPr>
            </w:rPrChange>
          </w:rPr>
          <w:t>The Program for Educators is an interactive workshop that empower</w:t>
        </w:r>
        <w:r w:rsidR="00D97AAC">
          <w:rPr>
            <w:rFonts w:asciiTheme="majorHAnsi" w:eastAsia="Times New Roman" w:hAnsiTheme="majorHAnsi" w:cs="Arial"/>
            <w:color w:val="002060"/>
            <w:shd w:val="clear" w:color="auto" w:fill="FFFFFF"/>
          </w:rPr>
          <w:t>s</w:t>
        </w:r>
        <w:r w:rsidRPr="003A46B5">
          <w:rPr>
            <w:rFonts w:cs="Arial"/>
            <w:rPrChange w:id="381" w:author="Microsoft Office User" w:date="2015-12-09T19:47:00Z">
              <w:rPr>
                <w:rStyle w:val="apple-converted-space"/>
                <w:rFonts w:ascii="Calibri" w:eastAsia="Times New Roman" w:hAnsi="Calibri"/>
                <w:color w:val="002060"/>
                <w:shd w:val="clear" w:color="auto" w:fill="FFFFFF"/>
              </w:rPr>
            </w:rPrChange>
          </w:rPr>
          <w:t> </w:t>
        </w:r>
        <w:r w:rsidRPr="003A46B5">
          <w:rPr>
            <w:rFonts w:asciiTheme="majorHAnsi" w:eastAsia="Times New Roman" w:hAnsiTheme="majorHAnsi" w:cs="Arial"/>
            <w:color w:val="002060"/>
            <w:shd w:val="clear" w:color="auto" w:fill="FFFFFF"/>
            <w:rPrChange w:id="382" w:author="Microsoft Office User" w:date="2015-12-09T19:47:00Z">
              <w:rPr>
                <w:rFonts w:eastAsia="Times New Roman"/>
              </w:rPr>
            </w:rPrChange>
          </w:rPr>
          <w:t>teacher</w:t>
        </w:r>
      </w:ins>
      <w:ins w:id="383" w:author="Microsoft Office User" w:date="2015-12-09T19:47:00Z">
        <w:r>
          <w:rPr>
            <w:rFonts w:asciiTheme="majorHAnsi" w:eastAsia="Times New Roman" w:hAnsiTheme="majorHAnsi" w:cs="Arial"/>
            <w:color w:val="002060"/>
            <w:shd w:val="clear" w:color="auto" w:fill="FFFFFF"/>
          </w:rPr>
          <w:t>s</w:t>
        </w:r>
      </w:ins>
      <w:ins w:id="384" w:author="Microsoft Office User" w:date="2015-12-09T19:45:00Z">
        <w:r w:rsidRPr="003A46B5">
          <w:rPr>
            <w:rFonts w:cs="Arial"/>
            <w:rPrChange w:id="385" w:author="Microsoft Office User" w:date="2015-12-09T19:47:00Z">
              <w:rPr>
                <w:rStyle w:val="apple-converted-space"/>
                <w:rFonts w:ascii="Calibri" w:eastAsia="Times New Roman" w:hAnsi="Calibri"/>
                <w:color w:val="002060"/>
                <w:shd w:val="clear" w:color="auto" w:fill="FFFFFF"/>
              </w:rPr>
            </w:rPrChange>
          </w:rPr>
          <w:t> </w:t>
        </w:r>
        <w:r w:rsidRPr="003A46B5">
          <w:rPr>
            <w:rFonts w:asciiTheme="majorHAnsi" w:eastAsia="Times New Roman" w:hAnsiTheme="majorHAnsi" w:cs="Arial"/>
            <w:color w:val="002060"/>
            <w:shd w:val="clear" w:color="auto" w:fill="FFFFFF"/>
            <w:rPrChange w:id="386" w:author="Microsoft Office User" w:date="2015-12-09T19:47:00Z">
              <w:rPr>
                <w:rFonts w:ascii="Calibri" w:eastAsia="Times New Roman" w:hAnsi="Calibri"/>
                <w:color w:val="002060"/>
                <w:shd w:val="clear" w:color="auto" w:fill="FFFFFF"/>
              </w:rPr>
            </w:rPrChange>
          </w:rPr>
          <w:t>to be</w:t>
        </w:r>
        <w:r w:rsidRPr="003A46B5">
          <w:rPr>
            <w:rFonts w:cs="Arial"/>
            <w:color w:val="002060"/>
            <w:shd w:val="clear" w:color="auto" w:fill="FFFFFF"/>
            <w:rPrChange w:id="387" w:author="Microsoft Office User" w:date="2015-12-09T19:47:00Z">
              <w:rPr>
                <w:rStyle w:val="apple-converted-space"/>
                <w:rFonts w:eastAsia="Times New Roman"/>
              </w:rPr>
            </w:rPrChange>
          </w:rPr>
          <w:t> </w:t>
        </w:r>
        <w:r w:rsidRPr="003A46B5">
          <w:rPr>
            <w:rFonts w:asciiTheme="majorHAnsi" w:eastAsia="Times New Roman" w:hAnsiTheme="majorHAnsi" w:cs="Arial"/>
            <w:color w:val="002060"/>
            <w:shd w:val="clear" w:color="auto" w:fill="FFFFFF"/>
            <w:rPrChange w:id="388" w:author="Microsoft Office User" w:date="2015-12-09T19:47:00Z">
              <w:rPr>
                <w:rFonts w:ascii="Calibri" w:eastAsia="Times New Roman" w:hAnsi="Calibri"/>
                <w:color w:val="002060"/>
                <w:shd w:val="clear" w:color="auto" w:fill="FFFFFF"/>
              </w:rPr>
            </w:rPrChange>
          </w:rPr>
          <w:t>digital leaders. </w:t>
        </w:r>
      </w:ins>
    </w:p>
    <w:p w14:paraId="23192A0F" w14:textId="77777777" w:rsidR="00433974" w:rsidRDefault="00433974" w:rsidP="00933B8E">
      <w:pPr>
        <w:rPr>
          <w:ins w:id="389" w:author="Microsoft Office User" w:date="2015-12-09T18:56:00Z"/>
          <w:color w:val="404040" w:themeColor="text1" w:themeTint="BF"/>
          <w:sz w:val="22"/>
          <w:szCs w:val="22"/>
        </w:rPr>
      </w:pPr>
    </w:p>
    <w:p w14:paraId="059C0405" w14:textId="77777777" w:rsidR="00892882" w:rsidRPr="007A092D" w:rsidRDefault="00892882" w:rsidP="00922A28">
      <w:pPr>
        <w:rPr>
          <w:ins w:id="390" w:author="Microsoft Office User" w:date="2015-12-09T16:24:00Z"/>
          <w:rFonts w:ascii="Arial" w:hAnsi="Arial" w:cs="Arial"/>
          <w:b/>
          <w:color w:val="002060"/>
          <w:spacing w:val="-1"/>
          <w:sz w:val="28"/>
          <w:szCs w:val="28"/>
        </w:rPr>
      </w:pPr>
    </w:p>
    <w:p w14:paraId="75328117" w14:textId="77777777" w:rsidR="00054A5C" w:rsidRDefault="00054A5C">
      <w:pPr>
        <w:shd w:val="clear" w:color="auto" w:fill="FFFFFF"/>
        <w:rPr>
          <w:ins w:id="391" w:author="Microsoft Office User" w:date="2015-12-09T19:25:00Z"/>
          <w:rFonts w:ascii="Arial" w:hAnsi="Arial" w:cs="Arial"/>
          <w:b/>
          <w:color w:val="002060"/>
          <w:spacing w:val="-1"/>
          <w:sz w:val="28"/>
          <w:szCs w:val="28"/>
        </w:rPr>
        <w:pPrChange w:id="392" w:author="Microsoft Office User" w:date="2015-12-09T16:29:00Z">
          <w:pPr>
            <w:pStyle w:val="Heading1"/>
          </w:pPr>
        </w:pPrChange>
      </w:pPr>
      <w:ins w:id="393" w:author="Microsoft Office User" w:date="2015-12-09T19:25:00Z">
        <w:r>
          <w:rPr>
            <w:rFonts w:ascii="Arial" w:hAnsi="Arial" w:cs="Arial"/>
            <w:b/>
            <w:color w:val="002060"/>
            <w:spacing w:val="-1"/>
            <w:sz w:val="28"/>
            <w:szCs w:val="28"/>
          </w:rPr>
          <w:t>PARENTS PROGRAM</w:t>
        </w:r>
      </w:ins>
    </w:p>
    <w:p w14:paraId="6DE912E6" w14:textId="77777777" w:rsidR="00054A5C" w:rsidRDefault="00054A5C">
      <w:pPr>
        <w:shd w:val="clear" w:color="auto" w:fill="FFFFFF"/>
        <w:rPr>
          <w:ins w:id="394" w:author="Microsoft Office User" w:date="2015-12-09T19:25:00Z"/>
          <w:rFonts w:ascii="Arial" w:hAnsi="Arial" w:cs="Arial"/>
          <w:b/>
          <w:color w:val="002060"/>
          <w:spacing w:val="-1"/>
          <w:sz w:val="28"/>
          <w:szCs w:val="28"/>
        </w:rPr>
        <w:pPrChange w:id="395" w:author="Microsoft Office User" w:date="2015-12-09T16:29:00Z">
          <w:pPr>
            <w:pStyle w:val="Heading1"/>
          </w:pPr>
        </w:pPrChange>
      </w:pPr>
    </w:p>
    <w:p w14:paraId="25ACA2FD" w14:textId="2D8F4F7C" w:rsidR="00892882" w:rsidRPr="00054A5C" w:rsidDel="007454A2" w:rsidRDefault="00892882">
      <w:pPr>
        <w:rPr>
          <w:del w:id="396" w:author="Microsoft Office User" w:date="2015-12-09T16:29:00Z"/>
          <w:rFonts w:asciiTheme="majorHAnsi" w:hAnsiTheme="majorHAnsi" w:cs="Arial"/>
          <w:b/>
          <w:color w:val="002060"/>
          <w:spacing w:val="-1"/>
          <w:sz w:val="28"/>
          <w:szCs w:val="28"/>
          <w:rPrChange w:id="397" w:author="Microsoft Office User" w:date="2015-12-09T19:25:00Z">
            <w:rPr>
              <w:del w:id="398" w:author="Microsoft Office User" w:date="2015-12-09T16:29:00Z"/>
              <w:rFonts w:ascii="Arial" w:hAnsi="Arial" w:cs="Arial"/>
              <w:b/>
              <w:color w:val="002060"/>
              <w:spacing w:val="-1"/>
              <w:sz w:val="28"/>
              <w:szCs w:val="28"/>
            </w:rPr>
          </w:rPrChange>
        </w:rPr>
        <w:pPrChange w:id="399" w:author="Microsoft Office User" w:date="2015-12-09T19:25:00Z">
          <w:pPr>
            <w:spacing w:line="276" w:lineRule="auto"/>
            <w:jc w:val="both"/>
          </w:pPr>
        </w:pPrChange>
      </w:pPr>
      <w:ins w:id="400" w:author="Microsoft Office User" w:date="2015-12-09T16:24:00Z">
        <w:r w:rsidRPr="00054A5C">
          <w:rPr>
            <w:rFonts w:asciiTheme="majorHAnsi" w:hAnsiTheme="majorHAnsi" w:cs="Arial"/>
            <w:b/>
            <w:color w:val="002060"/>
            <w:spacing w:val="-1"/>
            <w:sz w:val="28"/>
            <w:szCs w:val="28"/>
            <w:rPrChange w:id="401" w:author="Microsoft Office User" w:date="2015-12-09T19:25:00Z">
              <w:rPr>
                <w:rFonts w:ascii="Arial" w:hAnsi="Arial" w:cs="Arial"/>
                <w:color w:val="404040"/>
                <w:spacing w:val="-1"/>
              </w:rPr>
            </w:rPrChange>
          </w:rPr>
          <w:t>Parents NEX</w:t>
        </w:r>
        <w:r w:rsidR="007454A2" w:rsidRPr="00054A5C">
          <w:rPr>
            <w:rFonts w:asciiTheme="majorHAnsi" w:hAnsiTheme="majorHAnsi" w:cs="Arial"/>
            <w:b/>
            <w:color w:val="002060"/>
            <w:spacing w:val="-1"/>
            <w:sz w:val="28"/>
            <w:szCs w:val="28"/>
            <w:rPrChange w:id="402" w:author="Microsoft Office User" w:date="2015-12-09T19:25:00Z">
              <w:rPr>
                <w:rFonts w:ascii="Arial" w:hAnsi="Arial" w:cs="Arial"/>
                <w:b/>
                <w:color w:val="002060"/>
                <w:spacing w:val="-1"/>
                <w:sz w:val="28"/>
                <w:szCs w:val="28"/>
              </w:rPr>
            </w:rPrChange>
          </w:rPr>
          <w:t>T</w:t>
        </w:r>
      </w:ins>
    </w:p>
    <w:p w14:paraId="056F809E" w14:textId="77777777" w:rsidR="007454A2" w:rsidRPr="00054A5C" w:rsidRDefault="007454A2">
      <w:pPr>
        <w:rPr>
          <w:ins w:id="403" w:author="Microsoft Office User" w:date="2015-12-09T16:29:00Z"/>
          <w:rFonts w:asciiTheme="majorHAnsi" w:hAnsiTheme="majorHAnsi" w:cs="Arial"/>
          <w:b/>
          <w:color w:val="002060"/>
          <w:spacing w:val="-1"/>
          <w:sz w:val="28"/>
          <w:szCs w:val="28"/>
          <w:rPrChange w:id="404" w:author="Microsoft Office User" w:date="2015-12-09T19:25:00Z">
            <w:rPr>
              <w:ins w:id="405" w:author="Microsoft Office User" w:date="2015-12-09T16:29:00Z"/>
              <w:rFonts w:ascii="Arial" w:hAnsi="Arial" w:cs="Arial"/>
              <w:b/>
              <w:color w:val="002060"/>
              <w:spacing w:val="-1"/>
              <w:sz w:val="28"/>
              <w:szCs w:val="28"/>
            </w:rPr>
          </w:rPrChange>
        </w:rPr>
        <w:pPrChange w:id="406" w:author="Microsoft Office User" w:date="2015-12-09T19:25:00Z">
          <w:pPr>
            <w:pStyle w:val="Heading1"/>
          </w:pPr>
        </w:pPrChange>
      </w:pPr>
    </w:p>
    <w:p w14:paraId="737D055F" w14:textId="77777777" w:rsidR="007454A2" w:rsidRPr="007A092D" w:rsidRDefault="007454A2">
      <w:pPr>
        <w:shd w:val="clear" w:color="auto" w:fill="FFFFFF"/>
        <w:rPr>
          <w:ins w:id="407" w:author="Microsoft Office User" w:date="2015-12-09T16:29:00Z"/>
          <w:rFonts w:ascii="Arial" w:hAnsi="Arial" w:cs="Arial"/>
          <w:b/>
          <w:color w:val="002060"/>
          <w:spacing w:val="-1"/>
          <w:sz w:val="28"/>
          <w:szCs w:val="28"/>
          <w:rPrChange w:id="408" w:author="Microsoft Office User" w:date="2015-12-09T16:36:00Z">
            <w:rPr>
              <w:ins w:id="409" w:author="Microsoft Office User" w:date="2015-12-09T16:29:00Z"/>
              <w:rFonts w:ascii="Arial" w:hAnsi="Arial" w:cs="Arial"/>
              <w:b/>
              <w:color w:val="002060"/>
              <w:spacing w:val="-1"/>
              <w:sz w:val="28"/>
              <w:szCs w:val="28"/>
            </w:rPr>
          </w:rPrChange>
        </w:rPr>
        <w:pPrChange w:id="410" w:author="Microsoft Office User" w:date="2015-12-09T16:29:00Z">
          <w:pPr>
            <w:pStyle w:val="Heading1"/>
          </w:pPr>
        </w:pPrChange>
      </w:pPr>
    </w:p>
    <w:p w14:paraId="5C48CD00" w14:textId="07381C31" w:rsidR="007D3B29" w:rsidRPr="004A11CB" w:rsidRDefault="00CF286F">
      <w:pPr>
        <w:jc w:val="both"/>
        <w:rPr>
          <w:ins w:id="411" w:author="Microsoft Office User" w:date="2015-12-09T19:59:00Z"/>
          <w:rFonts w:asciiTheme="majorHAnsi" w:eastAsia="Times New Roman" w:hAnsiTheme="majorHAnsi" w:cs="Arial"/>
          <w:color w:val="404040" w:themeColor="text1" w:themeTint="BF"/>
          <w:rPrChange w:id="412" w:author="Microsoft Office User" w:date="2015-12-09T20:21:00Z">
            <w:rPr>
              <w:ins w:id="413" w:author="Microsoft Office User" w:date="2015-12-09T19:59:00Z"/>
              <w:rFonts w:cs="Arial"/>
              <w:color w:val="404040" w:themeColor="text1" w:themeTint="BF"/>
              <w:sz w:val="22"/>
              <w:szCs w:val="22"/>
            </w:rPr>
          </w:rPrChange>
        </w:rPr>
        <w:pPrChange w:id="414" w:author="Microsoft Office User" w:date="2015-12-09T20:21:00Z">
          <w:pPr>
            <w:shd w:val="clear" w:color="auto" w:fill="FFFFFF"/>
            <w:spacing w:after="150" w:line="276" w:lineRule="auto"/>
            <w:jc w:val="both"/>
          </w:pPr>
        </w:pPrChange>
      </w:pPr>
      <w:ins w:id="415" w:author="Microsoft Office User" w:date="2015-12-09T20:04:00Z">
        <w:r w:rsidRPr="004A11CB">
          <w:rPr>
            <w:rFonts w:asciiTheme="majorHAnsi" w:eastAsia="Times New Roman" w:hAnsiTheme="majorHAnsi" w:cs="Arial"/>
            <w:color w:val="002060"/>
            <w:shd w:val="clear" w:color="auto" w:fill="FFFFFF"/>
          </w:rPr>
          <w:t xml:space="preserve">Today </w:t>
        </w:r>
      </w:ins>
      <w:ins w:id="416" w:author="Microsoft Office User" w:date="2015-12-09T20:00:00Z">
        <w:r w:rsidRPr="004A11CB">
          <w:rPr>
            <w:rFonts w:asciiTheme="majorHAnsi" w:eastAsia="Times New Roman" w:hAnsiTheme="majorHAnsi" w:cs="Arial"/>
            <w:color w:val="002060"/>
            <w:shd w:val="clear" w:color="auto" w:fill="FFFFFF"/>
          </w:rPr>
          <w:t>children</w:t>
        </w:r>
      </w:ins>
      <w:ins w:id="417" w:author="Microsoft Office User" w:date="2015-12-09T20:03:00Z">
        <w:r w:rsidRPr="004A11CB">
          <w:rPr>
            <w:rFonts w:asciiTheme="majorHAnsi" w:eastAsia="Times New Roman" w:hAnsiTheme="majorHAnsi" w:cs="Arial"/>
            <w:color w:val="002060"/>
            <w:shd w:val="clear" w:color="auto" w:fill="FFFFFF"/>
          </w:rPr>
          <w:t>’</w:t>
        </w:r>
      </w:ins>
      <w:ins w:id="418" w:author="Microsoft Office User" w:date="2015-12-09T20:04:00Z">
        <w:r w:rsidRPr="004A11CB">
          <w:rPr>
            <w:rFonts w:asciiTheme="majorHAnsi" w:eastAsia="Times New Roman" w:hAnsiTheme="majorHAnsi" w:cs="Arial"/>
            <w:color w:val="002060"/>
            <w:shd w:val="clear" w:color="auto" w:fill="FFFFFF"/>
          </w:rPr>
          <w:t>s</w:t>
        </w:r>
      </w:ins>
      <w:ins w:id="419" w:author="Microsoft Office User" w:date="2015-12-09T20:03:00Z">
        <w:r w:rsidRPr="004A11CB">
          <w:rPr>
            <w:rFonts w:asciiTheme="majorHAnsi" w:eastAsia="Times New Roman" w:hAnsiTheme="majorHAnsi" w:cs="Arial"/>
            <w:color w:val="002060"/>
            <w:shd w:val="clear" w:color="auto" w:fill="FFFFFF"/>
          </w:rPr>
          <w:t xml:space="preserve"> </w:t>
        </w:r>
      </w:ins>
      <w:ins w:id="420" w:author="Microsoft Office User" w:date="2015-12-09T20:00:00Z">
        <w:r w:rsidR="00497555" w:rsidRPr="004A11CB">
          <w:rPr>
            <w:rFonts w:asciiTheme="majorHAnsi" w:eastAsia="Times New Roman" w:hAnsiTheme="majorHAnsi" w:cs="Arial"/>
            <w:color w:val="002060"/>
            <w:shd w:val="clear" w:color="auto" w:fill="FFFFFF"/>
          </w:rPr>
          <w:t>world is inundated with technology – innovations like the artificial intelligence, robotics, Internet of Things, 3-D printing, etc. are transforming the way they live.</w:t>
        </w:r>
      </w:ins>
      <w:ins w:id="421" w:author="Microsoft Office User" w:date="2015-12-09T20:02:00Z">
        <w:r w:rsidRPr="004A11CB">
          <w:rPr>
            <w:rFonts w:asciiTheme="majorHAnsi" w:eastAsia="Times New Roman" w:hAnsiTheme="majorHAnsi" w:cs="Arial"/>
            <w:color w:val="002060"/>
            <w:shd w:val="clear" w:color="auto" w:fill="FFFFFF"/>
          </w:rPr>
          <w:t xml:space="preserve"> </w:t>
        </w:r>
      </w:ins>
      <w:ins w:id="422" w:author="Microsoft Office User" w:date="2015-12-09T20:10:00Z">
        <w:r w:rsidRPr="004A11CB">
          <w:rPr>
            <w:rFonts w:asciiTheme="majorHAnsi" w:eastAsia="Times New Roman" w:hAnsiTheme="majorHAnsi" w:cs="Arial"/>
            <w:color w:val="002060"/>
            <w:shd w:val="clear" w:color="auto" w:fill="FFFFFF"/>
          </w:rPr>
          <w:t>Wearables like Apple watch, Google glasses, Oculus Rift, etc. is what children want Santa to deliver this Christmas</w:t>
        </w:r>
        <w:r w:rsidRPr="004A11CB">
          <w:rPr>
            <w:rFonts w:asciiTheme="majorHAnsi" w:eastAsia="Times New Roman" w:hAnsiTheme="majorHAnsi" w:cs="Arial"/>
            <w:color w:val="404040" w:themeColor="text1" w:themeTint="BF"/>
            <w:rPrChange w:id="423" w:author="Microsoft Office User" w:date="2015-12-09T20:21:00Z">
              <w:rPr>
                <w:rFonts w:asciiTheme="minorHAnsi" w:eastAsia="Times New Roman" w:hAnsiTheme="minorHAnsi" w:cs="Arial"/>
                <w:color w:val="404040" w:themeColor="text1" w:themeTint="BF"/>
                <w:sz w:val="22"/>
                <w:szCs w:val="22"/>
              </w:rPr>
            </w:rPrChange>
          </w:rPr>
          <w:t xml:space="preserve">. </w:t>
        </w:r>
      </w:ins>
      <w:ins w:id="424" w:author="Microsoft Office User" w:date="2015-12-09T20:02:00Z">
        <w:r w:rsidRPr="004A11CB">
          <w:rPr>
            <w:rFonts w:asciiTheme="majorHAnsi" w:eastAsia="Times New Roman" w:hAnsiTheme="majorHAnsi" w:cs="Arial"/>
            <w:color w:val="002060"/>
            <w:shd w:val="clear" w:color="auto" w:fill="FFFFFF"/>
            <w:rPrChange w:id="425" w:author="Microsoft Office User" w:date="2015-12-09T20:21:00Z">
              <w:rPr>
                <w:rFonts w:asciiTheme="minorHAnsi" w:eastAsia="Times New Roman" w:hAnsiTheme="minorHAnsi"/>
                <w:color w:val="404040" w:themeColor="text1" w:themeTint="BF"/>
                <w:sz w:val="22"/>
                <w:szCs w:val="22"/>
              </w:rPr>
            </w:rPrChange>
          </w:rPr>
          <w:t>At school, they have access to the Internet to facilitate work and enhance their learning experience</w:t>
        </w:r>
      </w:ins>
      <w:ins w:id="426" w:author="Microsoft Office User" w:date="2015-12-09T20:10:00Z">
        <w:r w:rsidRPr="004A11CB">
          <w:rPr>
            <w:rFonts w:asciiTheme="majorHAnsi" w:eastAsia="Times New Roman" w:hAnsiTheme="majorHAnsi" w:cs="Arial"/>
            <w:color w:val="002060"/>
            <w:shd w:val="clear" w:color="auto" w:fill="FFFFFF"/>
          </w:rPr>
          <w:t>.</w:t>
        </w:r>
      </w:ins>
      <w:ins w:id="427" w:author="Microsoft Office User" w:date="2015-12-09T20:00:00Z">
        <w:r w:rsidR="00497555" w:rsidRPr="004A11CB">
          <w:rPr>
            <w:rFonts w:asciiTheme="majorHAnsi" w:eastAsia="Times New Roman" w:hAnsiTheme="majorHAnsi" w:cs="Arial"/>
            <w:color w:val="002060"/>
            <w:shd w:val="clear" w:color="auto" w:fill="FFFFFF"/>
          </w:rPr>
          <w:t xml:space="preserve"> They </w:t>
        </w:r>
      </w:ins>
      <w:ins w:id="428" w:author="Microsoft Office User" w:date="2015-12-09T19:57:00Z">
        <w:r w:rsidR="00497555" w:rsidRPr="004A11CB">
          <w:rPr>
            <w:rFonts w:asciiTheme="majorHAnsi" w:eastAsia="Times New Roman" w:hAnsiTheme="majorHAnsi" w:cs="Arial"/>
            <w:color w:val="002060"/>
            <w:shd w:val="clear" w:color="auto" w:fill="FFFFFF"/>
            <w:rPrChange w:id="429" w:author="Microsoft Office User" w:date="2015-12-09T20:21:00Z">
              <w:rPr>
                <w:rFonts w:eastAsia="Times New Roman"/>
                <w:color w:val="002060"/>
                <w:spacing w:val="-1"/>
                <w:sz w:val="22"/>
                <w:szCs w:val="22"/>
                <w:shd w:val="clear" w:color="auto" w:fill="FFFFFF"/>
              </w:rPr>
            </w:rPrChange>
          </w:rPr>
          <w:t>spend most of their time online, juggling between their work and their social lives– they know more about the digital world than their parents.</w:t>
        </w:r>
        <w:r w:rsidRPr="004A11CB">
          <w:rPr>
            <w:rFonts w:asciiTheme="majorHAnsi" w:eastAsia="Times New Roman" w:hAnsiTheme="majorHAnsi" w:cs="Arial"/>
            <w:color w:val="002060"/>
            <w:shd w:val="clear" w:color="auto" w:fill="FFFFFF"/>
          </w:rPr>
          <w:t xml:space="preserve"> </w:t>
        </w:r>
      </w:ins>
      <w:ins w:id="430" w:author="Microsoft Office User" w:date="2015-12-09T19:52:00Z">
        <w:r w:rsidR="007D3B29" w:rsidRPr="004A11CB">
          <w:rPr>
            <w:rFonts w:asciiTheme="majorHAnsi" w:eastAsia="Times New Roman" w:hAnsiTheme="majorHAnsi" w:cs="Arial"/>
            <w:color w:val="002060"/>
            <w:shd w:val="clear" w:color="auto" w:fill="FFFFFF"/>
            <w:rPrChange w:id="431" w:author="Microsoft Office User" w:date="2015-12-09T20:21:00Z">
              <w:rPr>
                <w:rFonts w:ascii="Helvetica" w:eastAsia="Times New Roman" w:hAnsi="Helvetica"/>
                <w:color w:val="333333"/>
                <w:sz w:val="20"/>
                <w:szCs w:val="20"/>
                <w:shd w:val="clear" w:color="auto" w:fill="FFFFFF"/>
              </w:rPr>
            </w:rPrChange>
          </w:rPr>
          <w:t>Often its challenging and frightening for parents to navigate the digital world their children inhabit.</w:t>
        </w:r>
      </w:ins>
      <w:ins w:id="432" w:author="Microsoft Office User" w:date="2015-12-09T19:59:00Z">
        <w:r w:rsidR="00497555" w:rsidRPr="004A11CB">
          <w:rPr>
            <w:rFonts w:asciiTheme="majorHAnsi" w:eastAsia="Times New Roman" w:hAnsiTheme="majorHAnsi" w:cs="Arial"/>
            <w:color w:val="002060"/>
            <w:shd w:val="clear" w:color="auto" w:fill="FFFFFF"/>
            <w:rPrChange w:id="433" w:author="Microsoft Office User" w:date="2015-12-09T20:21:00Z">
              <w:rPr>
                <w:rFonts w:eastAsia="Times New Roman"/>
              </w:rPr>
            </w:rPrChange>
          </w:rPr>
          <w:t xml:space="preserve"> </w:t>
        </w:r>
      </w:ins>
      <w:ins w:id="434" w:author="Microsoft Office User" w:date="2015-12-09T19:52:00Z">
        <w:r w:rsidR="007D3B29" w:rsidRPr="004A11CB">
          <w:rPr>
            <w:rFonts w:asciiTheme="majorHAnsi" w:eastAsia="Times New Roman" w:hAnsiTheme="majorHAnsi" w:cs="Arial"/>
            <w:color w:val="002060"/>
            <w:shd w:val="clear" w:color="auto" w:fill="FFFFFF"/>
            <w:rPrChange w:id="435" w:author="Microsoft Office User" w:date="2015-12-09T20:21:00Z">
              <w:rPr>
                <w:rFonts w:cs="Arial"/>
                <w:color w:val="404040" w:themeColor="text1" w:themeTint="BF"/>
                <w:sz w:val="22"/>
                <w:szCs w:val="22"/>
              </w:rPr>
            </w:rPrChange>
          </w:rPr>
          <w:t>What parents need is the ‘</w:t>
        </w:r>
        <w:r w:rsidRPr="004A11CB">
          <w:rPr>
            <w:rFonts w:asciiTheme="majorHAnsi" w:eastAsia="Times New Roman" w:hAnsiTheme="majorHAnsi" w:cs="Arial"/>
            <w:color w:val="002060"/>
            <w:shd w:val="clear" w:color="auto" w:fill="FFFFFF"/>
          </w:rPr>
          <w:t>digital awareness’ to allow children</w:t>
        </w:r>
        <w:r w:rsidR="007D3B29" w:rsidRPr="004A11CB">
          <w:rPr>
            <w:rFonts w:asciiTheme="majorHAnsi" w:eastAsia="Times New Roman" w:hAnsiTheme="majorHAnsi" w:cs="Arial"/>
            <w:color w:val="002060"/>
            <w:shd w:val="clear" w:color="auto" w:fill="FFFFFF"/>
            <w:rPrChange w:id="436" w:author="Microsoft Office User" w:date="2015-12-09T20:21:00Z">
              <w:rPr>
                <w:rFonts w:cs="Arial"/>
                <w:color w:val="404040" w:themeColor="text1" w:themeTint="BF"/>
                <w:sz w:val="22"/>
                <w:szCs w:val="22"/>
              </w:rPr>
            </w:rPrChange>
          </w:rPr>
          <w:t xml:space="preserve"> to harness the vast pool of knowledge while ensuring that they stay safe online. </w:t>
        </w:r>
      </w:ins>
    </w:p>
    <w:p w14:paraId="55FAA199" w14:textId="77777777" w:rsidR="00497555" w:rsidRPr="004A11CB" w:rsidRDefault="00497555">
      <w:pPr>
        <w:jc w:val="both"/>
        <w:rPr>
          <w:ins w:id="437" w:author="Microsoft Office User" w:date="2015-12-09T19:52:00Z"/>
          <w:rFonts w:asciiTheme="majorHAnsi" w:eastAsia="Times New Roman" w:hAnsiTheme="majorHAnsi" w:cs="Arial"/>
          <w:color w:val="002060"/>
          <w:shd w:val="clear" w:color="auto" w:fill="FFFFFF"/>
          <w:rPrChange w:id="438" w:author="Microsoft Office User" w:date="2015-12-09T20:21:00Z">
            <w:rPr>
              <w:ins w:id="439" w:author="Microsoft Office User" w:date="2015-12-09T19:52:00Z"/>
              <w:rFonts w:cs="Arial"/>
              <w:color w:val="404040" w:themeColor="text1" w:themeTint="BF"/>
              <w:sz w:val="22"/>
              <w:szCs w:val="22"/>
            </w:rPr>
          </w:rPrChange>
        </w:rPr>
        <w:pPrChange w:id="440" w:author="Microsoft Office User" w:date="2015-12-09T20:21:00Z">
          <w:pPr>
            <w:shd w:val="clear" w:color="auto" w:fill="FFFFFF"/>
            <w:spacing w:after="150" w:line="276" w:lineRule="auto"/>
            <w:jc w:val="both"/>
          </w:pPr>
        </w:pPrChange>
      </w:pPr>
    </w:p>
    <w:p w14:paraId="6FED67D1" w14:textId="77777777" w:rsidR="007D3B29" w:rsidRPr="004A11CB" w:rsidRDefault="007D3B29">
      <w:pPr>
        <w:jc w:val="both"/>
        <w:rPr>
          <w:ins w:id="441" w:author="Microsoft Office User" w:date="2015-12-09T19:52:00Z"/>
          <w:rFonts w:asciiTheme="majorHAnsi" w:eastAsia="Times New Roman" w:hAnsiTheme="majorHAnsi" w:cs="Arial"/>
          <w:color w:val="002060"/>
          <w:shd w:val="clear" w:color="auto" w:fill="FFFFFF"/>
          <w:rPrChange w:id="442" w:author="Microsoft Office User" w:date="2015-12-09T20:21:00Z">
            <w:rPr>
              <w:ins w:id="443" w:author="Microsoft Office User" w:date="2015-12-09T19:52:00Z"/>
              <w:rFonts w:cs="Arial"/>
              <w:color w:val="404040" w:themeColor="text1" w:themeTint="BF"/>
              <w:sz w:val="22"/>
              <w:szCs w:val="22"/>
            </w:rPr>
          </w:rPrChange>
        </w:rPr>
        <w:pPrChange w:id="444" w:author="Microsoft Office User" w:date="2015-12-09T20:21:00Z">
          <w:pPr>
            <w:shd w:val="clear" w:color="auto" w:fill="FFFFFF"/>
            <w:spacing w:after="150" w:line="276" w:lineRule="auto"/>
            <w:jc w:val="both"/>
          </w:pPr>
        </w:pPrChange>
      </w:pPr>
      <w:ins w:id="445" w:author="Microsoft Office User" w:date="2015-12-09T19:52:00Z">
        <w:r w:rsidRPr="004A11CB">
          <w:rPr>
            <w:rFonts w:asciiTheme="majorHAnsi" w:eastAsia="Times New Roman" w:hAnsiTheme="majorHAnsi" w:cs="Arial"/>
            <w:color w:val="002060"/>
            <w:shd w:val="clear" w:color="auto" w:fill="FFFFFF"/>
            <w:rPrChange w:id="446" w:author="Microsoft Office User" w:date="2015-12-09T20:21:00Z">
              <w:rPr>
                <w:rFonts w:cs="Arial"/>
                <w:color w:val="404040" w:themeColor="text1" w:themeTint="BF"/>
                <w:sz w:val="22"/>
                <w:szCs w:val="22"/>
              </w:rPr>
            </w:rPrChange>
          </w:rPr>
          <w:t>"Parents NEXT" is a cyber awareness initiative that focusses on enabling and empowering parenting in the digital age. Our interactive sessions with insightful case studies/videos will open the door of virtual space in your child lives and help you protect and mentor them.</w:t>
        </w:r>
      </w:ins>
    </w:p>
    <w:p w14:paraId="1E440AB8" w14:textId="77777777" w:rsidR="007454A2" w:rsidRPr="004A11CB" w:rsidRDefault="007454A2">
      <w:pPr>
        <w:jc w:val="both"/>
        <w:rPr>
          <w:ins w:id="447" w:author="Microsoft Office User" w:date="2015-12-09T16:29:00Z"/>
          <w:rFonts w:asciiTheme="majorHAnsi" w:eastAsia="Times New Roman" w:hAnsiTheme="majorHAnsi" w:cs="Arial"/>
          <w:color w:val="002060"/>
          <w:shd w:val="clear" w:color="auto" w:fill="FFFFFF"/>
          <w:rPrChange w:id="448" w:author="Microsoft Office User" w:date="2015-12-09T20:21:00Z">
            <w:rPr>
              <w:ins w:id="449" w:author="Microsoft Office User" w:date="2015-12-09T16:29:00Z"/>
              <w:rFonts w:ascii="Arial" w:hAnsi="Arial" w:cs="Arial"/>
              <w:b/>
              <w:color w:val="002060"/>
              <w:spacing w:val="-1"/>
              <w:sz w:val="28"/>
              <w:szCs w:val="28"/>
            </w:rPr>
          </w:rPrChange>
        </w:rPr>
        <w:pPrChange w:id="450" w:author="Microsoft Office User" w:date="2015-12-09T20:21:00Z">
          <w:pPr>
            <w:pStyle w:val="Heading1"/>
          </w:pPr>
        </w:pPrChange>
      </w:pPr>
    </w:p>
    <w:p w14:paraId="335BFC67" w14:textId="77777777" w:rsidR="007454A2" w:rsidRPr="004A11CB" w:rsidRDefault="007454A2">
      <w:pPr>
        <w:shd w:val="clear" w:color="auto" w:fill="FFFFFF"/>
        <w:rPr>
          <w:ins w:id="451" w:author="Microsoft Office User" w:date="2015-12-09T16:29:00Z"/>
          <w:rFonts w:asciiTheme="majorHAnsi" w:hAnsiTheme="majorHAnsi" w:cs="Arial"/>
          <w:b/>
          <w:color w:val="002060"/>
          <w:spacing w:val="-1"/>
          <w:rPrChange w:id="452" w:author="Microsoft Office User" w:date="2015-12-09T20:21:00Z">
            <w:rPr>
              <w:ins w:id="453" w:author="Microsoft Office User" w:date="2015-12-09T16:29:00Z"/>
              <w:rFonts w:ascii="Arial" w:hAnsi="Arial" w:cs="Arial"/>
              <w:b/>
              <w:color w:val="002060"/>
              <w:spacing w:val="-1"/>
              <w:sz w:val="28"/>
              <w:szCs w:val="28"/>
            </w:rPr>
          </w:rPrChange>
        </w:rPr>
        <w:pPrChange w:id="454" w:author="Microsoft Office User" w:date="2015-12-09T20:21:00Z">
          <w:pPr>
            <w:pStyle w:val="Heading1"/>
          </w:pPr>
        </w:pPrChange>
      </w:pPr>
    </w:p>
    <w:p w14:paraId="6AEEC0CD" w14:textId="77777777" w:rsidR="007454A2" w:rsidRPr="004A11CB" w:rsidRDefault="007454A2">
      <w:pPr>
        <w:shd w:val="clear" w:color="auto" w:fill="FFFFFF"/>
        <w:rPr>
          <w:ins w:id="455" w:author="Microsoft Office User" w:date="2015-12-09T16:29:00Z"/>
          <w:rFonts w:asciiTheme="majorHAnsi" w:hAnsiTheme="majorHAnsi" w:cs="Arial"/>
          <w:b/>
          <w:color w:val="002060"/>
          <w:spacing w:val="-1"/>
          <w:rPrChange w:id="456" w:author="Microsoft Office User" w:date="2015-12-09T20:21:00Z">
            <w:rPr>
              <w:ins w:id="457" w:author="Microsoft Office User" w:date="2015-12-09T16:29:00Z"/>
              <w:rFonts w:ascii="Arial" w:hAnsi="Arial" w:cs="Arial"/>
              <w:b/>
              <w:color w:val="002060"/>
              <w:spacing w:val="-1"/>
              <w:sz w:val="28"/>
              <w:szCs w:val="28"/>
            </w:rPr>
          </w:rPrChange>
        </w:rPr>
        <w:pPrChange w:id="458" w:author="Microsoft Office User" w:date="2015-12-09T20:21:00Z">
          <w:pPr>
            <w:pStyle w:val="Heading1"/>
          </w:pPr>
        </w:pPrChange>
      </w:pPr>
    </w:p>
    <w:p w14:paraId="4490628C" w14:textId="0E5FA501" w:rsidR="00892882" w:rsidDel="004A7146" w:rsidRDefault="00462F3F" w:rsidP="006576E1">
      <w:pPr>
        <w:pStyle w:val="Heading2"/>
        <w:spacing w:line="276" w:lineRule="auto"/>
        <w:rPr>
          <w:del w:id="459" w:author="Microsoft Office User" w:date="2015-12-09T20:15:00Z"/>
          <w:b w:val="0"/>
          <w:bCs w:val="0"/>
          <w:color w:val="404040" w:themeColor="text1" w:themeTint="BF"/>
          <w:sz w:val="32"/>
          <w:szCs w:val="32"/>
          <w:lang w:bidi="he-IL"/>
        </w:rPr>
      </w:pPr>
      <w:del w:id="460" w:author="Microsoft Office User" w:date="2015-12-09T20:15:00Z">
        <w:r w:rsidRPr="00C4095E" w:rsidDel="00462F3F">
          <w:rPr>
            <w:rFonts w:eastAsia="Times New Roman"/>
            <w:b w:val="0"/>
            <w:bCs w:val="0"/>
            <w:color w:val="404040" w:themeColor="text1" w:themeTint="BF"/>
            <w:lang w:bidi="he-IL"/>
          </w:rPr>
          <w:delText xml:space="preserve">     </w:delText>
        </w:r>
      </w:del>
      <w:del w:id="461" w:author="Microsoft Office User" w:date="2015-12-09T16:28:00Z">
        <w:r w:rsidR="00892882" w:rsidRPr="00C4095E" w:rsidDel="00892882">
          <w:rPr>
            <w:rFonts w:eastAsia="Times New Roman"/>
            <w:b w:val="0"/>
            <w:bCs w:val="0"/>
            <w:color w:val="404040" w:themeColor="text1" w:themeTint="BF"/>
            <w:lang w:bidi="he-IL"/>
          </w:rPr>
          <w:delText xml:space="preserve">          </w:delText>
        </w:r>
      </w:del>
    </w:p>
    <w:p w14:paraId="3633243D" w14:textId="49AAA174" w:rsidR="00A23930" w:rsidRPr="00462F3F" w:rsidDel="004B329F" w:rsidRDefault="00A23930">
      <w:pPr>
        <w:rPr>
          <w:del w:id="462" w:author="Microsoft Office User" w:date="2015-12-09T20:10:00Z"/>
          <w:rFonts w:asciiTheme="majorHAnsi" w:eastAsiaTheme="majorEastAsia" w:hAnsiTheme="majorHAnsi" w:cstheme="majorBidi"/>
          <w:b/>
          <w:bCs/>
          <w:color w:val="404040" w:themeColor="text1" w:themeTint="BF"/>
          <w:sz w:val="32"/>
          <w:szCs w:val="32"/>
          <w:lang w:bidi="he-IL"/>
          <w:rPrChange w:id="463" w:author="Microsoft Office User" w:date="2015-12-09T20:16:00Z">
            <w:rPr>
              <w:del w:id="464" w:author="Microsoft Office User" w:date="2015-12-09T20:10:00Z"/>
              <w:rFonts w:eastAsia="Times New Roman"/>
            </w:rPr>
          </w:rPrChange>
        </w:rPr>
      </w:pPr>
    </w:p>
    <w:p w14:paraId="7F737F11" w14:textId="015C4D50" w:rsidR="00F159E7" w:rsidRPr="00462F3F" w:rsidDel="004B329F" w:rsidRDefault="005A3778">
      <w:pPr>
        <w:rPr>
          <w:del w:id="465" w:author="Microsoft Office User" w:date="2015-12-09T20:10:00Z"/>
          <w:rFonts w:asciiTheme="majorHAnsi" w:eastAsiaTheme="majorEastAsia" w:hAnsiTheme="majorHAnsi" w:cstheme="majorBidi"/>
          <w:b/>
          <w:bCs/>
          <w:color w:val="404040" w:themeColor="text1" w:themeTint="BF"/>
          <w:sz w:val="32"/>
          <w:szCs w:val="32"/>
          <w:lang w:bidi="he-IL"/>
          <w:rPrChange w:id="466" w:author="Microsoft Office User" w:date="2015-12-09T20:16:00Z">
            <w:rPr>
              <w:del w:id="467" w:author="Microsoft Office User" w:date="2015-12-09T20:10:00Z"/>
              <w:rFonts w:asciiTheme="minorHAnsi" w:eastAsia="Times New Roman" w:hAnsiTheme="minorHAnsi"/>
              <w:color w:val="404040" w:themeColor="text1" w:themeTint="BF"/>
              <w:sz w:val="36"/>
              <w:szCs w:val="36"/>
            </w:rPr>
          </w:rPrChange>
        </w:rPr>
      </w:pPr>
      <w:del w:id="468"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469" w:author="Microsoft Office User" w:date="2015-12-09T20:16:00Z">
              <w:rPr>
                <w:rFonts w:asciiTheme="minorHAnsi" w:eastAsia="Times New Roman" w:hAnsiTheme="minorHAnsi"/>
                <w:b/>
                <w:color w:val="404040" w:themeColor="text1" w:themeTint="BF"/>
                <w:sz w:val="36"/>
                <w:szCs w:val="36"/>
              </w:rPr>
            </w:rPrChange>
          </w:rPr>
          <w:delText>PROGRAM for EDUCATORS</w:delText>
        </w:r>
      </w:del>
      <w:ins w:id="470" w:author="Inis Editor (3)" w:date="2015-09-25T20:24:00Z">
        <w:del w:id="471" w:author="Microsoft Office User" w:date="2015-12-09T20:10:00Z">
          <w:r w:rsidR="00EF44E0" w:rsidRPr="00462F3F" w:rsidDel="004B329F">
            <w:rPr>
              <w:rFonts w:asciiTheme="majorHAnsi" w:eastAsiaTheme="majorEastAsia" w:hAnsiTheme="majorHAnsi" w:cstheme="majorBidi"/>
              <w:b/>
              <w:bCs/>
              <w:color w:val="404040" w:themeColor="text1" w:themeTint="BF"/>
              <w:sz w:val="32"/>
              <w:szCs w:val="32"/>
              <w:lang w:bidi="he-IL"/>
              <w:rPrChange w:id="472" w:author="Microsoft Office User" w:date="2015-12-09T20:16:00Z">
                <w:rPr>
                  <w:rFonts w:asciiTheme="minorHAnsi" w:eastAsia="Times New Roman" w:hAnsiTheme="minorHAnsi"/>
                  <w:color w:val="404040" w:themeColor="text1" w:themeTint="BF"/>
                  <w:sz w:val="36"/>
                  <w:szCs w:val="36"/>
                </w:rPr>
              </w:rPrChange>
            </w:rPr>
            <w:delText xml:space="preserve">                    </w:delText>
          </w:r>
        </w:del>
      </w:ins>
    </w:p>
    <w:p w14:paraId="7AE42961" w14:textId="01B6D6EF" w:rsidR="009B57F7" w:rsidRPr="00462F3F" w:rsidDel="00466ADD" w:rsidRDefault="005A3778">
      <w:pPr>
        <w:rPr>
          <w:del w:id="473" w:author="Microsoft Office User" w:date="2015-11-26T16:27:00Z"/>
          <w:rFonts w:asciiTheme="majorHAnsi" w:eastAsiaTheme="majorEastAsia" w:hAnsiTheme="majorHAnsi" w:cstheme="majorBidi"/>
          <w:b/>
          <w:bCs/>
          <w:color w:val="404040" w:themeColor="text1" w:themeTint="BF"/>
          <w:sz w:val="32"/>
          <w:szCs w:val="32"/>
          <w:lang w:bidi="he-IL"/>
          <w:rPrChange w:id="474" w:author="Microsoft Office User" w:date="2015-12-09T20:16:00Z">
            <w:rPr>
              <w:del w:id="475" w:author="Microsoft Office User" w:date="2015-11-26T16:27:00Z"/>
              <w:rFonts w:asciiTheme="minorHAnsi" w:eastAsia="Times New Roman" w:hAnsiTheme="minorHAnsi"/>
              <w:color w:val="404040" w:themeColor="text1" w:themeTint="BF"/>
              <w:sz w:val="28"/>
              <w:szCs w:val="28"/>
            </w:rPr>
          </w:rPrChange>
        </w:rPr>
      </w:pPr>
      <w:del w:id="476" w:author="Microsoft Office User" w:date="2015-11-26T16:27:00Z">
        <w:r w:rsidRPr="00462F3F" w:rsidDel="00466ADD">
          <w:rPr>
            <w:rFonts w:asciiTheme="majorHAnsi" w:eastAsiaTheme="majorEastAsia" w:hAnsiTheme="majorHAnsi" w:cstheme="majorBidi"/>
            <w:b/>
            <w:bCs/>
            <w:color w:val="404040" w:themeColor="text1" w:themeTint="BF"/>
            <w:sz w:val="32"/>
            <w:szCs w:val="32"/>
            <w:lang w:bidi="he-IL"/>
            <w:rPrChange w:id="477" w:author="Microsoft Office User" w:date="2015-12-09T20:16:00Z">
              <w:rPr>
                <w:rFonts w:asciiTheme="minorHAnsi" w:eastAsia="Times New Roman" w:hAnsiTheme="minorHAnsi"/>
                <w:color w:val="404040" w:themeColor="text1" w:themeTint="BF"/>
                <w:sz w:val="28"/>
                <w:szCs w:val="28"/>
              </w:rPr>
            </w:rPrChange>
          </w:rPr>
          <w:delText>1-Day Workshop</w:delText>
        </w:r>
      </w:del>
    </w:p>
    <w:p w14:paraId="66499CFC" w14:textId="77777777" w:rsidR="005A3778" w:rsidRPr="00462F3F" w:rsidDel="00466ADD" w:rsidRDefault="005A3778">
      <w:pPr>
        <w:rPr>
          <w:del w:id="478" w:author="Microsoft Office User" w:date="2015-11-26T16:27:00Z"/>
          <w:rFonts w:asciiTheme="majorHAnsi" w:eastAsiaTheme="majorEastAsia" w:hAnsiTheme="majorHAnsi" w:cstheme="majorBidi"/>
          <w:b/>
          <w:bCs/>
          <w:color w:val="404040" w:themeColor="text1" w:themeTint="BF"/>
          <w:sz w:val="32"/>
          <w:szCs w:val="32"/>
          <w:lang w:bidi="he-IL"/>
          <w:rPrChange w:id="479" w:author="Microsoft Office User" w:date="2015-12-09T20:16:00Z">
            <w:rPr>
              <w:del w:id="480" w:author="Microsoft Office User" w:date="2015-11-26T16:27:00Z"/>
              <w:rFonts w:asciiTheme="minorHAnsi" w:hAnsiTheme="minorHAnsi"/>
              <w:color w:val="404040" w:themeColor="text1" w:themeTint="BF"/>
            </w:rPr>
          </w:rPrChange>
        </w:rPr>
      </w:pPr>
    </w:p>
    <w:p w14:paraId="54724106" w14:textId="4D0EA38B" w:rsidR="00816380" w:rsidRPr="00462F3F" w:rsidDel="004B329F" w:rsidRDefault="00816380">
      <w:pPr>
        <w:rPr>
          <w:ins w:id="481" w:author="Inis Editor (3)" w:date="2015-09-25T20:42:00Z"/>
          <w:del w:id="482" w:author="Microsoft Office User" w:date="2015-12-09T20:10:00Z"/>
          <w:rFonts w:asciiTheme="majorHAnsi" w:eastAsiaTheme="majorEastAsia" w:hAnsiTheme="majorHAnsi" w:cstheme="majorBidi"/>
          <w:b/>
          <w:bCs/>
          <w:color w:val="404040" w:themeColor="text1" w:themeTint="BF"/>
          <w:sz w:val="32"/>
          <w:szCs w:val="32"/>
          <w:lang w:bidi="he-IL"/>
          <w:rPrChange w:id="483" w:author="Microsoft Office User" w:date="2015-12-09T20:16:00Z">
            <w:rPr>
              <w:ins w:id="484" w:author="Inis Editor (3)" w:date="2015-09-25T20:42:00Z"/>
              <w:del w:id="485" w:author="Microsoft Office User" w:date="2015-12-09T20:10:00Z"/>
              <w:rFonts w:ascii="Cambria" w:eastAsia="Times New Roman" w:hAnsi="Cambria"/>
              <w:b/>
              <w:color w:val="404040" w:themeColor="text1" w:themeTint="BF"/>
              <w:sz w:val="28"/>
              <w:szCs w:val="28"/>
            </w:rPr>
          </w:rPrChange>
        </w:rPr>
      </w:pPr>
    </w:p>
    <w:p w14:paraId="3E3577EB" w14:textId="45A4EF27" w:rsidR="00816380" w:rsidRPr="00462F3F" w:rsidDel="004B329F" w:rsidRDefault="00816380">
      <w:pPr>
        <w:rPr>
          <w:ins w:id="486" w:author="Inis Editor (3)" w:date="2015-09-25T20:42:00Z"/>
          <w:del w:id="487" w:author="Microsoft Office User" w:date="2015-12-09T20:10:00Z"/>
          <w:rFonts w:asciiTheme="majorHAnsi" w:eastAsiaTheme="majorEastAsia" w:hAnsiTheme="majorHAnsi" w:cstheme="majorBidi"/>
          <w:b/>
          <w:bCs/>
          <w:color w:val="404040" w:themeColor="text1" w:themeTint="BF"/>
          <w:sz w:val="32"/>
          <w:szCs w:val="32"/>
          <w:lang w:bidi="he-IL"/>
          <w:rPrChange w:id="488" w:author="Microsoft Office User" w:date="2015-12-09T20:16:00Z">
            <w:rPr>
              <w:ins w:id="489" w:author="Inis Editor (3)" w:date="2015-09-25T20:42:00Z"/>
              <w:del w:id="490" w:author="Microsoft Office User" w:date="2015-12-09T20:10:00Z"/>
              <w:rFonts w:ascii="Cambria" w:eastAsia="Times New Roman" w:hAnsi="Cambria"/>
              <w:b/>
              <w:color w:val="404040" w:themeColor="text1" w:themeTint="BF"/>
              <w:sz w:val="28"/>
              <w:szCs w:val="28"/>
            </w:rPr>
          </w:rPrChange>
        </w:rPr>
      </w:pPr>
    </w:p>
    <w:p w14:paraId="24464C10" w14:textId="6377806F" w:rsidR="00816380" w:rsidRPr="00462F3F" w:rsidDel="004B329F" w:rsidRDefault="00816380">
      <w:pPr>
        <w:rPr>
          <w:ins w:id="491" w:author="Inis Editor (3)" w:date="2015-09-25T20:42:00Z"/>
          <w:del w:id="492" w:author="Microsoft Office User" w:date="2015-12-09T20:10:00Z"/>
          <w:rFonts w:asciiTheme="majorHAnsi" w:eastAsiaTheme="majorEastAsia" w:hAnsiTheme="majorHAnsi" w:cstheme="majorBidi"/>
          <w:b/>
          <w:bCs/>
          <w:color w:val="404040" w:themeColor="text1" w:themeTint="BF"/>
          <w:sz w:val="32"/>
          <w:szCs w:val="32"/>
          <w:lang w:bidi="he-IL"/>
          <w:rPrChange w:id="493" w:author="Microsoft Office User" w:date="2015-12-09T20:16:00Z">
            <w:rPr>
              <w:ins w:id="494" w:author="Inis Editor (3)" w:date="2015-09-25T20:42:00Z"/>
              <w:del w:id="495" w:author="Microsoft Office User" w:date="2015-12-09T20:10:00Z"/>
              <w:rFonts w:ascii="Cambria" w:eastAsia="Times New Roman" w:hAnsi="Cambria"/>
              <w:b/>
              <w:color w:val="404040" w:themeColor="text1" w:themeTint="BF"/>
              <w:sz w:val="28"/>
              <w:szCs w:val="28"/>
            </w:rPr>
          </w:rPrChange>
        </w:rPr>
      </w:pPr>
    </w:p>
    <w:p w14:paraId="08A1A5CF" w14:textId="61AD9E90" w:rsidR="0058552E" w:rsidRPr="00462F3F" w:rsidDel="004B329F" w:rsidRDefault="005A3778">
      <w:pPr>
        <w:rPr>
          <w:del w:id="496" w:author="Microsoft Office User" w:date="2015-12-09T20:10:00Z"/>
          <w:rFonts w:asciiTheme="majorHAnsi" w:eastAsiaTheme="majorEastAsia" w:hAnsiTheme="majorHAnsi" w:cstheme="majorBidi"/>
          <w:b/>
          <w:bCs/>
          <w:color w:val="404040" w:themeColor="text1" w:themeTint="BF"/>
          <w:sz w:val="32"/>
          <w:szCs w:val="32"/>
          <w:lang w:bidi="he-IL"/>
          <w:rPrChange w:id="497" w:author="Microsoft Office User" w:date="2015-12-09T20:16:00Z">
            <w:rPr>
              <w:del w:id="498" w:author="Microsoft Office User" w:date="2015-12-09T20:10:00Z"/>
              <w:rFonts w:asciiTheme="minorHAnsi" w:eastAsia="Times New Roman" w:hAnsiTheme="minorHAnsi"/>
              <w:b/>
              <w:color w:val="404040" w:themeColor="text1" w:themeTint="BF"/>
              <w:sz w:val="28"/>
              <w:szCs w:val="28"/>
            </w:rPr>
          </w:rPrChange>
        </w:rPr>
      </w:pPr>
      <w:del w:id="499"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00" w:author="Microsoft Office User" w:date="2015-12-09T20:16:00Z">
              <w:rPr>
                <w:rFonts w:asciiTheme="minorHAnsi" w:eastAsia="Times New Roman" w:hAnsiTheme="minorHAnsi"/>
                <w:b/>
                <w:color w:val="404040" w:themeColor="text1" w:themeTint="BF"/>
                <w:sz w:val="28"/>
                <w:szCs w:val="28"/>
              </w:rPr>
            </w:rPrChange>
          </w:rPr>
          <w:delText>The Executive Summary</w:delText>
        </w:r>
      </w:del>
    </w:p>
    <w:p w14:paraId="3C62B6CA" w14:textId="5CA8DC04" w:rsidR="0058552E" w:rsidRPr="00462F3F" w:rsidDel="004B329F" w:rsidRDefault="0058552E">
      <w:pPr>
        <w:shd w:val="clear" w:color="auto" w:fill="FFFFFF"/>
        <w:rPr>
          <w:del w:id="501" w:author="Microsoft Office User" w:date="2015-12-09T20:10:00Z"/>
          <w:rFonts w:asciiTheme="majorHAnsi" w:eastAsiaTheme="majorEastAsia" w:hAnsiTheme="majorHAnsi" w:cstheme="majorBidi"/>
          <w:b/>
          <w:bCs/>
          <w:color w:val="404040" w:themeColor="text1" w:themeTint="BF"/>
          <w:sz w:val="32"/>
          <w:szCs w:val="32"/>
          <w:lang w:bidi="he-IL"/>
          <w:rPrChange w:id="502" w:author="Microsoft Office User" w:date="2015-12-09T20:16:00Z">
            <w:rPr>
              <w:del w:id="503" w:author="Microsoft Office User" w:date="2015-12-09T20:10:00Z"/>
              <w:rFonts w:ascii="Arial" w:eastAsia="Times New Roman" w:hAnsi="Arial" w:cs="Arial"/>
              <w:color w:val="404040" w:themeColor="text1" w:themeTint="BF"/>
              <w:sz w:val="19"/>
              <w:szCs w:val="19"/>
            </w:rPr>
          </w:rPrChange>
        </w:rPr>
      </w:pPr>
    </w:p>
    <w:p w14:paraId="2F0AE8CD" w14:textId="550D8042" w:rsidR="00251D1C" w:rsidRPr="00462F3F" w:rsidDel="004B329F" w:rsidRDefault="00251D1C">
      <w:pPr>
        <w:shd w:val="clear" w:color="auto" w:fill="FFFFFF"/>
        <w:jc w:val="both"/>
        <w:rPr>
          <w:del w:id="504" w:author="Microsoft Office User" w:date="2015-12-09T20:10:00Z"/>
          <w:rFonts w:asciiTheme="majorHAnsi" w:eastAsiaTheme="majorEastAsia" w:hAnsiTheme="majorHAnsi" w:cstheme="majorBidi"/>
          <w:b/>
          <w:bCs/>
          <w:color w:val="404040" w:themeColor="text1" w:themeTint="BF"/>
          <w:sz w:val="32"/>
          <w:szCs w:val="32"/>
          <w:lang w:bidi="he-IL"/>
          <w:rPrChange w:id="505" w:author="Microsoft Office User" w:date="2015-12-09T20:16:00Z">
            <w:rPr>
              <w:del w:id="506" w:author="Microsoft Office User" w:date="2015-12-09T20:10:00Z"/>
              <w:rFonts w:ascii="Cambria" w:eastAsia="Times New Roman" w:hAnsi="Cambria" w:cs="Arial"/>
              <w:color w:val="404040" w:themeColor="text1" w:themeTint="BF"/>
            </w:rPr>
          </w:rPrChange>
        </w:rPr>
        <w:pPrChange w:id="507" w:author="Microsoft Office User" w:date="2015-12-09T20:12:00Z">
          <w:pPr>
            <w:shd w:val="clear" w:color="auto" w:fill="FFFFFF"/>
            <w:spacing w:line="276" w:lineRule="auto"/>
            <w:jc w:val="both"/>
          </w:pPr>
        </w:pPrChange>
      </w:pPr>
    </w:p>
    <w:p w14:paraId="2D054E6A" w14:textId="79E7BA2A" w:rsidR="002236AF" w:rsidRPr="00462F3F" w:rsidDel="002236AF" w:rsidRDefault="0058552E">
      <w:pPr>
        <w:shd w:val="clear" w:color="auto" w:fill="FFFFFF"/>
        <w:jc w:val="both"/>
        <w:rPr>
          <w:del w:id="508" w:author="Microsoft Office User" w:date="2015-12-05T18:28:00Z"/>
          <w:rFonts w:asciiTheme="majorHAnsi" w:eastAsiaTheme="majorEastAsia" w:hAnsiTheme="majorHAnsi" w:cstheme="majorBidi"/>
          <w:b/>
          <w:bCs/>
          <w:color w:val="404040" w:themeColor="text1" w:themeTint="BF"/>
          <w:sz w:val="32"/>
          <w:szCs w:val="32"/>
          <w:lang w:bidi="he-IL"/>
          <w:rPrChange w:id="509" w:author="Microsoft Office User" w:date="2015-12-09T20:16:00Z">
            <w:rPr>
              <w:del w:id="510" w:author="Microsoft Office User" w:date="2015-12-05T18:28:00Z"/>
              <w:rFonts w:asciiTheme="minorHAnsi" w:eastAsia="Times New Roman" w:hAnsiTheme="minorHAnsi" w:cs="Arial"/>
              <w:color w:val="404040" w:themeColor="text1" w:themeTint="BF"/>
            </w:rPr>
          </w:rPrChange>
        </w:rPr>
        <w:pPrChange w:id="511" w:author="Microsoft Office User" w:date="2015-12-09T20:12:00Z">
          <w:pPr>
            <w:shd w:val="clear" w:color="auto" w:fill="FFFFFF"/>
            <w:spacing w:line="276" w:lineRule="auto"/>
            <w:jc w:val="both"/>
          </w:pPr>
        </w:pPrChange>
      </w:pPr>
      <w:del w:id="512"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13" w:author="Microsoft Office User" w:date="2015-12-09T20:16:00Z">
              <w:rPr>
                <w:rFonts w:asciiTheme="minorHAnsi" w:eastAsia="Times New Roman" w:hAnsiTheme="minorHAnsi" w:cs="Arial"/>
                <w:color w:val="404040" w:themeColor="text1" w:themeTint="BF"/>
              </w:rPr>
            </w:rPrChange>
          </w:rPr>
          <w:delText>Education is about empowering children to create a better world</w:delText>
        </w:r>
      </w:del>
      <w:ins w:id="514" w:author="Inis Editor (3)" w:date="2015-09-25T20:24:00Z">
        <w:del w:id="515" w:author="Microsoft Office User" w:date="2015-12-09T20:10:00Z">
          <w:r w:rsidR="00EF44E0" w:rsidRPr="00462F3F" w:rsidDel="004B329F">
            <w:rPr>
              <w:rFonts w:asciiTheme="majorHAnsi" w:eastAsiaTheme="majorEastAsia" w:hAnsiTheme="majorHAnsi" w:cstheme="majorBidi"/>
              <w:b/>
              <w:bCs/>
              <w:color w:val="404040" w:themeColor="text1" w:themeTint="BF"/>
              <w:sz w:val="32"/>
              <w:szCs w:val="32"/>
              <w:lang w:bidi="he-IL"/>
              <w:rPrChange w:id="516" w:author="Microsoft Office User" w:date="2015-12-09T20:16:00Z">
                <w:rPr>
                  <w:rFonts w:asciiTheme="minorHAnsi" w:eastAsia="Times New Roman" w:hAnsiTheme="minorHAnsi" w:cs="Arial"/>
                  <w:color w:val="404040" w:themeColor="text1" w:themeTint="BF"/>
                </w:rPr>
              </w:rPrChange>
            </w:rPr>
            <w:delText xml:space="preserve"> for themselves</w:delText>
          </w:r>
        </w:del>
      </w:ins>
      <w:del w:id="517"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18" w:author="Microsoft Office User" w:date="2015-12-09T20:16:00Z">
              <w:rPr>
                <w:rFonts w:asciiTheme="minorHAnsi" w:eastAsia="Times New Roman" w:hAnsiTheme="minorHAnsi" w:cs="Arial"/>
                <w:color w:val="404040" w:themeColor="text1" w:themeTint="BF"/>
              </w:rPr>
            </w:rPrChange>
          </w:rPr>
          <w:delText>,</w:delText>
        </w:r>
        <w:r w:rsidRPr="00462F3F" w:rsidDel="004B329F">
          <w:rPr>
            <w:rFonts w:eastAsiaTheme="majorEastAsia" w:cstheme="majorBidi"/>
            <w:b/>
            <w:bCs/>
            <w:sz w:val="32"/>
            <w:szCs w:val="32"/>
            <w:lang w:bidi="he-IL"/>
            <w:rPrChange w:id="519"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4B329F">
          <w:rPr>
            <w:rFonts w:asciiTheme="majorHAnsi" w:eastAsiaTheme="majorEastAsia" w:hAnsiTheme="majorHAnsi" w:cstheme="majorBidi"/>
            <w:b/>
            <w:bCs/>
            <w:color w:val="404040" w:themeColor="text1" w:themeTint="BF"/>
            <w:sz w:val="32"/>
            <w:szCs w:val="32"/>
            <w:lang w:bidi="he-IL"/>
            <w:rPrChange w:id="520" w:author="Microsoft Office User" w:date="2015-12-09T20:16:00Z">
              <w:rPr>
                <w:rFonts w:asciiTheme="minorHAnsi" w:eastAsia="Times New Roman" w:hAnsiTheme="minorHAnsi" w:cs="Arial"/>
                <w:color w:val="404040" w:themeColor="text1" w:themeTint="BF"/>
              </w:rPr>
            </w:rPrChange>
          </w:rPr>
          <w:delText>as well as</w:delText>
        </w:r>
        <w:r w:rsidRPr="00462F3F" w:rsidDel="004B329F">
          <w:rPr>
            <w:rFonts w:eastAsiaTheme="majorEastAsia" w:cstheme="majorBidi"/>
            <w:b/>
            <w:bCs/>
            <w:sz w:val="32"/>
            <w:szCs w:val="32"/>
            <w:lang w:bidi="he-IL"/>
            <w:rPrChange w:id="521"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4B329F">
          <w:rPr>
            <w:rFonts w:asciiTheme="majorHAnsi" w:eastAsiaTheme="majorEastAsia" w:hAnsiTheme="majorHAnsi" w:cstheme="majorBidi"/>
            <w:b/>
            <w:bCs/>
            <w:color w:val="404040" w:themeColor="text1" w:themeTint="BF"/>
            <w:sz w:val="32"/>
            <w:szCs w:val="32"/>
            <w:lang w:bidi="he-IL"/>
            <w:rPrChange w:id="522" w:author="Microsoft Office User" w:date="2015-12-09T20:16:00Z">
              <w:rPr>
                <w:rFonts w:asciiTheme="minorHAnsi" w:eastAsia="Times New Roman" w:hAnsiTheme="minorHAnsi" w:cs="Arial"/>
                <w:color w:val="404040" w:themeColor="text1" w:themeTint="BF"/>
              </w:rPr>
            </w:rPrChange>
          </w:rPr>
          <w:delText>to innovate and create a better</w:delText>
        </w:r>
        <w:r w:rsidRPr="00462F3F" w:rsidDel="004B329F">
          <w:rPr>
            <w:rFonts w:eastAsiaTheme="majorEastAsia" w:cstheme="majorBidi"/>
            <w:b/>
            <w:bCs/>
            <w:sz w:val="32"/>
            <w:szCs w:val="32"/>
            <w:lang w:bidi="he-IL"/>
            <w:rPrChange w:id="523" w:author="Microsoft Office User" w:date="2015-12-09T20:16:00Z">
              <w:rPr>
                <w:rStyle w:val="apple-converted-space"/>
                <w:rFonts w:asciiTheme="minorHAnsi" w:eastAsia="Times New Roman" w:hAnsiTheme="minorHAnsi" w:cs="Arial"/>
                <w:color w:val="404040" w:themeColor="text1" w:themeTint="BF"/>
              </w:rPr>
            </w:rPrChange>
          </w:rPr>
          <w:delText> tomorrow</w:delText>
        </w:r>
      </w:del>
      <w:ins w:id="524" w:author="Inis Editor (3)" w:date="2015-09-25T20:24:00Z">
        <w:del w:id="525" w:author="Microsoft Office User" w:date="2015-12-09T20:10:00Z">
          <w:r w:rsidR="00EF44E0" w:rsidRPr="00462F3F" w:rsidDel="004B329F">
            <w:rPr>
              <w:rFonts w:eastAsiaTheme="majorEastAsia" w:cstheme="majorBidi"/>
              <w:b/>
              <w:bCs/>
              <w:sz w:val="32"/>
              <w:szCs w:val="32"/>
              <w:lang w:bidi="he-IL"/>
              <w:rPrChange w:id="526" w:author="Microsoft Office User" w:date="2015-12-09T20:16:00Z">
                <w:rPr>
                  <w:rStyle w:val="aqj"/>
                  <w:rFonts w:asciiTheme="minorHAnsi" w:eastAsia="Times New Roman" w:hAnsiTheme="minorHAnsi" w:cs="Arial"/>
                  <w:color w:val="404040" w:themeColor="text1" w:themeTint="BF"/>
                </w:rPr>
              </w:rPrChange>
            </w:rPr>
            <w:delText xml:space="preserve"> for all</w:delText>
          </w:r>
        </w:del>
      </w:ins>
      <w:del w:id="527"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28" w:author="Microsoft Office User" w:date="2015-12-09T20:16:00Z">
              <w:rPr>
                <w:rFonts w:asciiTheme="minorHAnsi" w:eastAsia="Times New Roman" w:hAnsiTheme="minorHAnsi" w:cs="Arial"/>
                <w:color w:val="404040" w:themeColor="text1" w:themeTint="BF"/>
              </w:rPr>
            </w:rPrChange>
          </w:rPr>
          <w:delText>. The role of an</w:delText>
        </w:r>
      </w:del>
      <w:ins w:id="529" w:author="Inis Editor (3)" w:date="2015-09-25T20:35:00Z">
        <w:del w:id="530" w:author="Microsoft Office User" w:date="2015-12-09T20:10:00Z">
          <w:r w:rsidR="00E75131" w:rsidRPr="00462F3F" w:rsidDel="004B329F">
            <w:rPr>
              <w:rFonts w:asciiTheme="majorHAnsi" w:eastAsiaTheme="majorEastAsia" w:hAnsiTheme="majorHAnsi" w:cstheme="majorBidi"/>
              <w:b/>
              <w:bCs/>
              <w:color w:val="404040" w:themeColor="text1" w:themeTint="BF"/>
              <w:sz w:val="32"/>
              <w:szCs w:val="32"/>
              <w:lang w:bidi="he-IL"/>
              <w:rPrChange w:id="531" w:author="Microsoft Office User" w:date="2015-12-09T20:16:00Z">
                <w:rPr>
                  <w:rFonts w:ascii="Cambria" w:eastAsia="Times New Roman" w:hAnsi="Cambria" w:cs="Arial"/>
                  <w:color w:val="404040" w:themeColor="text1" w:themeTint="BF"/>
                </w:rPr>
              </w:rPrChange>
            </w:rPr>
            <w:delText xml:space="preserve"> </w:delText>
          </w:r>
        </w:del>
      </w:ins>
      <w:del w:id="532"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33" w:author="Microsoft Office User" w:date="2015-12-09T20:16:00Z">
              <w:rPr>
                <w:rFonts w:asciiTheme="minorHAnsi" w:eastAsia="Times New Roman" w:hAnsiTheme="minorHAnsi" w:cs="Arial"/>
                <w:color w:val="404040" w:themeColor="text1" w:themeTint="BF"/>
              </w:rPr>
            </w:rPrChange>
          </w:rPr>
          <w:delText xml:space="preserve"> ‘educator’ is</w:delText>
        </w:r>
        <w:r w:rsidRPr="00462F3F" w:rsidDel="004B329F">
          <w:rPr>
            <w:rFonts w:eastAsiaTheme="majorEastAsia" w:cstheme="majorBidi"/>
            <w:b/>
            <w:bCs/>
            <w:sz w:val="32"/>
            <w:szCs w:val="32"/>
            <w:lang w:bidi="he-IL"/>
            <w:rPrChange w:id="534"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4B329F">
          <w:rPr>
            <w:rFonts w:asciiTheme="majorHAnsi" w:eastAsiaTheme="majorEastAsia" w:hAnsiTheme="majorHAnsi" w:cstheme="majorBidi"/>
            <w:b/>
            <w:bCs/>
            <w:color w:val="404040" w:themeColor="text1" w:themeTint="BF"/>
            <w:sz w:val="32"/>
            <w:szCs w:val="32"/>
            <w:lang w:bidi="he-IL"/>
            <w:rPrChange w:id="535" w:author="Microsoft Office User" w:date="2015-12-09T20:16:00Z">
              <w:rPr>
                <w:rFonts w:asciiTheme="minorHAnsi" w:eastAsia="Times New Roman" w:hAnsiTheme="minorHAnsi" w:cs="Arial"/>
                <w:color w:val="404040" w:themeColor="text1" w:themeTint="BF"/>
              </w:rPr>
            </w:rPrChange>
          </w:rPr>
          <w:delText>that of</w:delText>
        </w:r>
        <w:r w:rsidRPr="00462F3F" w:rsidDel="004B329F">
          <w:rPr>
            <w:rFonts w:eastAsiaTheme="majorEastAsia" w:cstheme="majorBidi"/>
            <w:b/>
            <w:bCs/>
            <w:sz w:val="32"/>
            <w:szCs w:val="32"/>
            <w:lang w:bidi="he-IL"/>
            <w:rPrChange w:id="536"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4B329F">
          <w:rPr>
            <w:rFonts w:asciiTheme="majorHAnsi" w:eastAsiaTheme="majorEastAsia" w:hAnsiTheme="majorHAnsi" w:cstheme="majorBidi"/>
            <w:b/>
            <w:bCs/>
            <w:color w:val="404040" w:themeColor="text1" w:themeTint="BF"/>
            <w:sz w:val="32"/>
            <w:szCs w:val="32"/>
            <w:lang w:bidi="he-IL"/>
            <w:rPrChange w:id="537" w:author="Microsoft Office User" w:date="2015-12-09T20:16:00Z">
              <w:rPr>
                <w:rFonts w:asciiTheme="minorHAnsi" w:eastAsia="Times New Roman" w:hAnsiTheme="minorHAnsi" w:cs="Arial"/>
                <w:color w:val="404040" w:themeColor="text1" w:themeTint="BF"/>
              </w:rPr>
            </w:rPrChange>
          </w:rPr>
          <w:delText>a coach</w:delText>
        </w:r>
        <w:r w:rsidR="00306544" w:rsidRPr="00462F3F" w:rsidDel="004B329F">
          <w:rPr>
            <w:rFonts w:asciiTheme="majorHAnsi" w:eastAsiaTheme="majorEastAsia" w:hAnsiTheme="majorHAnsi" w:cstheme="majorBidi"/>
            <w:b/>
            <w:bCs/>
            <w:color w:val="404040" w:themeColor="text1" w:themeTint="BF"/>
            <w:sz w:val="32"/>
            <w:szCs w:val="32"/>
            <w:lang w:bidi="he-IL"/>
            <w:rPrChange w:id="538" w:author="Microsoft Office User" w:date="2015-12-09T20:16:00Z">
              <w:rPr>
                <w:rFonts w:asciiTheme="minorHAnsi" w:eastAsia="Times New Roman" w:hAnsiTheme="minorHAnsi" w:cs="Arial"/>
                <w:color w:val="404040" w:themeColor="text1" w:themeTint="BF"/>
              </w:rPr>
            </w:rPrChange>
          </w:rPr>
          <w:delText>,</w:delText>
        </w:r>
        <w:r w:rsidRPr="00462F3F" w:rsidDel="004B329F">
          <w:rPr>
            <w:rFonts w:asciiTheme="majorHAnsi" w:eastAsiaTheme="majorEastAsia" w:hAnsiTheme="majorHAnsi" w:cstheme="majorBidi"/>
            <w:b/>
            <w:bCs/>
            <w:color w:val="404040" w:themeColor="text1" w:themeTint="BF"/>
            <w:sz w:val="32"/>
            <w:szCs w:val="32"/>
            <w:lang w:bidi="he-IL"/>
            <w:rPrChange w:id="539" w:author="Microsoft Office User" w:date="2015-12-09T20:16:00Z">
              <w:rPr>
                <w:rFonts w:asciiTheme="minorHAnsi" w:eastAsia="Times New Roman" w:hAnsiTheme="minorHAnsi" w:cs="Arial"/>
                <w:color w:val="404040" w:themeColor="text1" w:themeTint="BF"/>
              </w:rPr>
            </w:rPrChange>
          </w:rPr>
          <w:delText xml:space="preserve"> to</w:delText>
        </w:r>
        <w:r w:rsidRPr="00462F3F" w:rsidDel="004B329F">
          <w:rPr>
            <w:rFonts w:eastAsiaTheme="majorEastAsia" w:cstheme="majorBidi"/>
            <w:b/>
            <w:bCs/>
            <w:sz w:val="32"/>
            <w:szCs w:val="32"/>
            <w:lang w:bidi="he-IL"/>
            <w:rPrChange w:id="540"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4B329F">
          <w:rPr>
            <w:rFonts w:asciiTheme="majorHAnsi" w:eastAsiaTheme="majorEastAsia" w:hAnsiTheme="majorHAnsi" w:cstheme="majorBidi"/>
            <w:b/>
            <w:bCs/>
            <w:color w:val="404040" w:themeColor="text1" w:themeTint="BF"/>
            <w:sz w:val="32"/>
            <w:szCs w:val="32"/>
            <w:lang w:bidi="he-IL"/>
            <w:rPrChange w:id="541" w:author="Microsoft Office User" w:date="2015-12-09T20:16:00Z">
              <w:rPr>
                <w:rFonts w:asciiTheme="minorHAnsi" w:eastAsia="Times New Roman" w:hAnsiTheme="minorHAnsi" w:cs="Arial"/>
                <w:color w:val="404040" w:themeColor="text1" w:themeTint="BF"/>
              </w:rPr>
            </w:rPrChange>
          </w:rPr>
          <w:delText>encourage</w:delText>
        </w:r>
        <w:r w:rsidRPr="00462F3F" w:rsidDel="004B329F">
          <w:rPr>
            <w:rFonts w:eastAsiaTheme="majorEastAsia" w:cstheme="majorBidi"/>
            <w:b/>
            <w:bCs/>
            <w:sz w:val="32"/>
            <w:szCs w:val="32"/>
            <w:lang w:bidi="he-IL"/>
            <w:rPrChange w:id="542" w:author="Microsoft Office User" w:date="2015-12-09T20:16:00Z">
              <w:rPr>
                <w:rStyle w:val="apple-converted-space"/>
                <w:rFonts w:asciiTheme="minorHAnsi" w:eastAsia="Times New Roman" w:hAnsiTheme="minorHAnsi" w:cs="Arial"/>
                <w:color w:val="404040" w:themeColor="text1" w:themeTint="BF"/>
              </w:rPr>
            </w:rPrChange>
          </w:rPr>
          <w:delText> </w:delText>
        </w:r>
        <w:r w:rsidR="00306544" w:rsidRPr="00462F3F" w:rsidDel="004B329F">
          <w:rPr>
            <w:rFonts w:asciiTheme="majorHAnsi" w:eastAsiaTheme="majorEastAsia" w:hAnsiTheme="majorHAnsi" w:cstheme="majorBidi"/>
            <w:b/>
            <w:bCs/>
            <w:color w:val="404040" w:themeColor="text1" w:themeTint="BF"/>
            <w:sz w:val="32"/>
            <w:szCs w:val="32"/>
            <w:lang w:bidi="he-IL"/>
            <w:rPrChange w:id="543" w:author="Microsoft Office User" w:date="2015-12-09T20:16:00Z">
              <w:rPr>
                <w:rFonts w:asciiTheme="minorHAnsi" w:eastAsia="Times New Roman" w:hAnsiTheme="minorHAnsi" w:cs="Arial"/>
                <w:color w:val="404040" w:themeColor="text1" w:themeTint="BF"/>
              </w:rPr>
            </w:rPrChange>
          </w:rPr>
          <w:delText xml:space="preserve">a </w:delText>
        </w:r>
        <w:r w:rsidRPr="00462F3F" w:rsidDel="004B329F">
          <w:rPr>
            <w:rFonts w:asciiTheme="majorHAnsi" w:eastAsiaTheme="majorEastAsia" w:hAnsiTheme="majorHAnsi" w:cstheme="majorBidi"/>
            <w:b/>
            <w:bCs/>
            <w:color w:val="404040" w:themeColor="text1" w:themeTint="BF"/>
            <w:sz w:val="32"/>
            <w:szCs w:val="32"/>
            <w:lang w:bidi="he-IL"/>
            <w:rPrChange w:id="544" w:author="Microsoft Office User" w:date="2015-12-09T20:16:00Z">
              <w:rPr>
                <w:rFonts w:asciiTheme="minorHAnsi" w:eastAsia="Times New Roman" w:hAnsiTheme="minorHAnsi" w:cs="Arial"/>
                <w:color w:val="404040" w:themeColor="text1" w:themeTint="BF"/>
              </w:rPr>
            </w:rPrChange>
          </w:rPr>
          <w:delText>child’s journey</w:delText>
        </w:r>
        <w:r w:rsidR="00306544" w:rsidRPr="00462F3F" w:rsidDel="004B329F">
          <w:rPr>
            <w:rFonts w:asciiTheme="majorHAnsi" w:eastAsiaTheme="majorEastAsia" w:hAnsiTheme="majorHAnsi" w:cstheme="majorBidi"/>
            <w:b/>
            <w:bCs/>
            <w:color w:val="404040" w:themeColor="text1" w:themeTint="BF"/>
            <w:sz w:val="32"/>
            <w:szCs w:val="32"/>
            <w:lang w:bidi="he-IL"/>
            <w:rPrChange w:id="545" w:author="Microsoft Office User" w:date="2015-12-09T20:16:00Z">
              <w:rPr>
                <w:rFonts w:asciiTheme="minorHAnsi" w:eastAsia="Times New Roman" w:hAnsiTheme="minorHAnsi" w:cs="Arial"/>
                <w:color w:val="404040" w:themeColor="text1" w:themeTint="BF"/>
              </w:rPr>
            </w:rPrChange>
          </w:rPr>
          <w:delText>,</w:delText>
        </w:r>
        <w:r w:rsidRPr="00462F3F" w:rsidDel="004B329F">
          <w:rPr>
            <w:rFonts w:asciiTheme="majorHAnsi" w:eastAsiaTheme="majorEastAsia" w:hAnsiTheme="majorHAnsi" w:cstheme="majorBidi"/>
            <w:b/>
            <w:bCs/>
            <w:color w:val="404040" w:themeColor="text1" w:themeTint="BF"/>
            <w:sz w:val="32"/>
            <w:szCs w:val="32"/>
            <w:lang w:bidi="he-IL"/>
            <w:rPrChange w:id="546" w:author="Microsoft Office User" w:date="2015-12-09T20:16:00Z">
              <w:rPr>
                <w:rFonts w:asciiTheme="minorHAnsi" w:eastAsia="Times New Roman" w:hAnsiTheme="minorHAnsi" w:cs="Arial"/>
                <w:color w:val="404040" w:themeColor="text1" w:themeTint="BF"/>
              </w:rPr>
            </w:rPrChange>
          </w:rPr>
          <w:delText xml:space="preserve"> </w:delText>
        </w:r>
      </w:del>
      <w:ins w:id="547" w:author="Inis Editor (3)" w:date="2015-09-25T20:36:00Z">
        <w:del w:id="548" w:author="Microsoft Office User" w:date="2015-12-09T20:10:00Z">
          <w:r w:rsidR="00317ABD" w:rsidRPr="00462F3F" w:rsidDel="004B329F">
            <w:rPr>
              <w:rFonts w:asciiTheme="majorHAnsi" w:eastAsiaTheme="majorEastAsia" w:hAnsiTheme="majorHAnsi" w:cstheme="majorBidi"/>
              <w:b/>
              <w:bCs/>
              <w:color w:val="404040" w:themeColor="text1" w:themeTint="BF"/>
              <w:sz w:val="32"/>
              <w:szCs w:val="32"/>
              <w:lang w:bidi="he-IL"/>
              <w:rPrChange w:id="549" w:author="Microsoft Office User" w:date="2015-12-09T20:16:00Z">
                <w:rPr>
                  <w:rFonts w:ascii="Cambria" w:eastAsia="Times New Roman" w:hAnsi="Cambria" w:cs="Arial"/>
                  <w:color w:val="404040" w:themeColor="text1" w:themeTint="BF"/>
                </w:rPr>
              </w:rPrChange>
            </w:rPr>
            <w:delText xml:space="preserve">to be a guide and mentor, and </w:delText>
          </w:r>
        </w:del>
      </w:ins>
      <w:del w:id="550"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51" w:author="Microsoft Office User" w:date="2015-12-09T20:16:00Z">
              <w:rPr>
                <w:rFonts w:asciiTheme="minorHAnsi" w:eastAsia="Times New Roman" w:hAnsiTheme="minorHAnsi" w:cs="Arial"/>
                <w:color w:val="404040" w:themeColor="text1" w:themeTint="BF"/>
              </w:rPr>
            </w:rPrChange>
          </w:rPr>
          <w:delText>to seek knowledge and develop the requisite skills</w:delText>
        </w:r>
        <w:r w:rsidRPr="00462F3F" w:rsidDel="004B329F">
          <w:rPr>
            <w:rFonts w:eastAsiaTheme="majorEastAsia" w:cstheme="majorBidi"/>
            <w:b/>
            <w:bCs/>
            <w:sz w:val="32"/>
            <w:szCs w:val="32"/>
            <w:lang w:bidi="he-IL"/>
            <w:rPrChange w:id="552"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4B329F">
          <w:rPr>
            <w:rFonts w:asciiTheme="majorHAnsi" w:eastAsiaTheme="majorEastAsia" w:hAnsiTheme="majorHAnsi" w:cstheme="majorBidi"/>
            <w:b/>
            <w:bCs/>
            <w:color w:val="404040" w:themeColor="text1" w:themeTint="BF"/>
            <w:sz w:val="32"/>
            <w:szCs w:val="32"/>
            <w:lang w:bidi="he-IL"/>
            <w:rPrChange w:id="553" w:author="Microsoft Office User" w:date="2015-12-09T20:16:00Z">
              <w:rPr>
                <w:rFonts w:asciiTheme="minorHAnsi" w:eastAsia="Times New Roman" w:hAnsiTheme="minorHAnsi" w:cs="Arial"/>
                <w:color w:val="404040" w:themeColor="text1" w:themeTint="BF"/>
              </w:rPr>
            </w:rPrChange>
          </w:rPr>
          <w:delText>and</w:delText>
        </w:r>
      </w:del>
      <w:ins w:id="554" w:author="Inis Editor (3)" w:date="2015-09-25T20:36:00Z">
        <w:del w:id="555" w:author="Microsoft Office User" w:date="2015-12-09T20:10:00Z">
          <w:r w:rsidR="00774B12" w:rsidRPr="00462F3F" w:rsidDel="004B329F">
            <w:rPr>
              <w:rFonts w:asciiTheme="majorHAnsi" w:eastAsiaTheme="majorEastAsia" w:hAnsiTheme="majorHAnsi" w:cstheme="majorBidi"/>
              <w:b/>
              <w:bCs/>
              <w:color w:val="404040" w:themeColor="text1" w:themeTint="BF"/>
              <w:sz w:val="32"/>
              <w:szCs w:val="32"/>
              <w:lang w:bidi="he-IL"/>
              <w:rPrChange w:id="556" w:author="Microsoft Office User" w:date="2015-12-09T20:16:00Z">
                <w:rPr>
                  <w:rFonts w:ascii="Cambria" w:eastAsia="Times New Roman" w:hAnsi="Cambria" w:cs="Arial"/>
                  <w:color w:val="404040" w:themeColor="text1" w:themeTint="BF"/>
                </w:rPr>
              </w:rPrChange>
            </w:rPr>
            <w:delText>to do that</w:delText>
          </w:r>
        </w:del>
      </w:ins>
      <w:del w:id="557"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58" w:author="Microsoft Office User" w:date="2015-12-09T20:16:00Z">
              <w:rPr>
                <w:rFonts w:asciiTheme="minorHAnsi" w:eastAsia="Times New Roman" w:hAnsiTheme="minorHAnsi" w:cs="Arial"/>
                <w:color w:val="404040" w:themeColor="text1" w:themeTint="BF"/>
              </w:rPr>
            </w:rPrChange>
          </w:rPr>
          <w:delText xml:space="preserve"> to be a guide and mentor.</w:delText>
        </w:r>
      </w:del>
    </w:p>
    <w:p w14:paraId="71C5E192" w14:textId="77777777" w:rsidR="0058552E" w:rsidRPr="00462F3F" w:rsidDel="002236AF" w:rsidRDefault="0058552E">
      <w:pPr>
        <w:shd w:val="clear" w:color="auto" w:fill="FFFFFF"/>
        <w:jc w:val="both"/>
        <w:rPr>
          <w:del w:id="559" w:author="Microsoft Office User" w:date="2015-12-05T18:28:00Z"/>
          <w:rFonts w:asciiTheme="majorHAnsi" w:eastAsiaTheme="majorEastAsia" w:hAnsiTheme="majorHAnsi" w:cstheme="majorBidi"/>
          <w:b/>
          <w:bCs/>
          <w:color w:val="404040" w:themeColor="text1" w:themeTint="BF"/>
          <w:sz w:val="32"/>
          <w:szCs w:val="32"/>
          <w:lang w:bidi="he-IL"/>
          <w:rPrChange w:id="560" w:author="Microsoft Office User" w:date="2015-12-09T20:16:00Z">
            <w:rPr>
              <w:del w:id="561" w:author="Microsoft Office User" w:date="2015-12-05T18:28:00Z"/>
              <w:rFonts w:asciiTheme="minorHAnsi" w:eastAsia="Times New Roman" w:hAnsiTheme="minorHAnsi" w:cs="Arial"/>
              <w:color w:val="404040" w:themeColor="text1" w:themeTint="BF"/>
            </w:rPr>
          </w:rPrChange>
        </w:rPr>
        <w:pPrChange w:id="562" w:author="Microsoft Office User" w:date="2015-12-09T20:12:00Z">
          <w:pPr>
            <w:shd w:val="clear" w:color="auto" w:fill="FFFFFF"/>
            <w:spacing w:line="276" w:lineRule="auto"/>
            <w:jc w:val="both"/>
          </w:pPr>
        </w:pPrChange>
      </w:pPr>
    </w:p>
    <w:p w14:paraId="4F6B8776" w14:textId="0FD0405C" w:rsidR="0058552E" w:rsidRPr="00462F3F" w:rsidDel="00C4609F" w:rsidRDefault="0058552E">
      <w:pPr>
        <w:shd w:val="clear" w:color="auto" w:fill="FFFFFF"/>
        <w:jc w:val="both"/>
        <w:rPr>
          <w:del w:id="563" w:author="Microsoft Office User" w:date="2015-12-05T19:42:00Z"/>
          <w:rFonts w:asciiTheme="majorHAnsi" w:eastAsiaTheme="majorEastAsia" w:hAnsiTheme="majorHAnsi" w:cstheme="majorBidi"/>
          <w:b/>
          <w:bCs/>
          <w:color w:val="404040" w:themeColor="text1" w:themeTint="BF"/>
          <w:sz w:val="32"/>
          <w:szCs w:val="32"/>
          <w:lang w:bidi="he-IL"/>
          <w:rPrChange w:id="564" w:author="Microsoft Office User" w:date="2015-12-09T20:16:00Z">
            <w:rPr>
              <w:del w:id="565" w:author="Microsoft Office User" w:date="2015-12-05T19:42:00Z"/>
              <w:rFonts w:asciiTheme="minorHAnsi" w:eastAsia="Times New Roman" w:hAnsiTheme="minorHAnsi" w:cs="Arial"/>
              <w:color w:val="404040" w:themeColor="text1" w:themeTint="BF"/>
            </w:rPr>
          </w:rPrChange>
        </w:rPr>
        <w:pPrChange w:id="566" w:author="Microsoft Office User" w:date="2015-12-09T20:12:00Z">
          <w:pPr>
            <w:shd w:val="clear" w:color="auto" w:fill="FFFFFF"/>
            <w:spacing w:line="276" w:lineRule="auto"/>
            <w:jc w:val="both"/>
          </w:pPr>
        </w:pPrChange>
      </w:pPr>
      <w:del w:id="567"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68" w:author="Microsoft Office User" w:date="2015-12-09T20:16:00Z">
              <w:rPr>
                <w:rFonts w:asciiTheme="minorHAnsi" w:eastAsia="Times New Roman" w:hAnsiTheme="minorHAnsi" w:cs="Arial"/>
                <w:color w:val="404040" w:themeColor="text1" w:themeTint="BF"/>
              </w:rPr>
            </w:rPrChange>
          </w:rPr>
          <w:delText xml:space="preserve">Hence it has </w:delText>
        </w:r>
      </w:del>
      <w:ins w:id="569" w:author="Inis Editor (3)" w:date="2015-09-25T20:37:00Z">
        <w:del w:id="570" w:author="Microsoft Office User" w:date="2015-12-09T20:10:00Z">
          <w:r w:rsidR="001949E2" w:rsidRPr="00462F3F" w:rsidDel="004B329F">
            <w:rPr>
              <w:rFonts w:asciiTheme="majorHAnsi" w:eastAsiaTheme="majorEastAsia" w:hAnsiTheme="majorHAnsi" w:cstheme="majorBidi"/>
              <w:b/>
              <w:bCs/>
              <w:color w:val="404040" w:themeColor="text1" w:themeTint="BF"/>
              <w:sz w:val="32"/>
              <w:szCs w:val="32"/>
              <w:lang w:bidi="he-IL"/>
              <w:rPrChange w:id="571" w:author="Microsoft Office User" w:date="2015-12-09T20:16:00Z">
                <w:rPr>
                  <w:rFonts w:ascii="Cambria" w:eastAsia="Times New Roman" w:hAnsi="Cambria" w:cs="Arial"/>
                  <w:color w:val="404040" w:themeColor="text1" w:themeTint="BF"/>
                </w:rPr>
              </w:rPrChange>
            </w:rPr>
            <w:delText xml:space="preserve">is </w:delText>
          </w:r>
        </w:del>
      </w:ins>
      <w:del w:id="572"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73" w:author="Microsoft Office User" w:date="2015-12-09T20:16:00Z">
              <w:rPr>
                <w:rFonts w:asciiTheme="minorHAnsi" w:eastAsia="Times New Roman" w:hAnsiTheme="minorHAnsi" w:cs="Arial"/>
                <w:color w:val="404040" w:themeColor="text1" w:themeTint="BF"/>
              </w:rPr>
            </w:rPrChange>
          </w:rPr>
          <w:delText xml:space="preserve">become imperative for teachers </w:delText>
        </w:r>
      </w:del>
      <w:ins w:id="574" w:author="Inis Editor (3)" w:date="2015-09-25T20:36:00Z">
        <w:del w:id="575" w:author="Microsoft Office User" w:date="2015-12-09T20:10:00Z">
          <w:r w:rsidR="0021271D" w:rsidRPr="00462F3F" w:rsidDel="004B329F">
            <w:rPr>
              <w:rFonts w:asciiTheme="majorHAnsi" w:eastAsiaTheme="majorEastAsia" w:hAnsiTheme="majorHAnsi" w:cstheme="majorBidi"/>
              <w:b/>
              <w:bCs/>
              <w:color w:val="404040" w:themeColor="text1" w:themeTint="BF"/>
              <w:sz w:val="32"/>
              <w:szCs w:val="32"/>
              <w:lang w:bidi="he-IL"/>
              <w:rPrChange w:id="576" w:author="Microsoft Office User" w:date="2015-12-09T20:16:00Z">
                <w:rPr>
                  <w:rFonts w:ascii="Cambria" w:eastAsia="Times New Roman" w:hAnsi="Cambria" w:cs="Arial"/>
                  <w:color w:val="404040" w:themeColor="text1" w:themeTint="BF"/>
                </w:rPr>
              </w:rPrChange>
            </w:rPr>
            <w:delText>edicators</w:delText>
          </w:r>
        </w:del>
      </w:ins>
      <w:ins w:id="577" w:author="Simmi Puri" w:date="2015-09-26T10:32:00Z">
        <w:del w:id="578" w:author="Microsoft Office User" w:date="2015-12-09T20:10:00Z">
          <w:r w:rsidR="004223C1" w:rsidRPr="00462F3F" w:rsidDel="004B329F">
            <w:rPr>
              <w:rFonts w:asciiTheme="majorHAnsi" w:eastAsiaTheme="majorEastAsia" w:hAnsiTheme="majorHAnsi" w:cstheme="majorBidi"/>
              <w:b/>
              <w:bCs/>
              <w:color w:val="404040" w:themeColor="text1" w:themeTint="BF"/>
              <w:sz w:val="32"/>
              <w:szCs w:val="32"/>
              <w:lang w:bidi="he-IL"/>
              <w:rPrChange w:id="579" w:author="Microsoft Office User" w:date="2015-12-09T20:16:00Z">
                <w:rPr>
                  <w:rFonts w:ascii="Cambria" w:eastAsia="Times New Roman" w:hAnsi="Cambria" w:cs="Arial"/>
                  <w:color w:val="404040" w:themeColor="text1" w:themeTint="BF"/>
                </w:rPr>
              </w:rPrChange>
            </w:rPr>
            <w:delText>educators</w:delText>
          </w:r>
        </w:del>
      </w:ins>
      <w:ins w:id="580" w:author="Inis Editor (3)" w:date="2015-09-25T20:36:00Z">
        <w:del w:id="581" w:author="Microsoft Office User" w:date="2015-12-09T20:10:00Z">
          <w:r w:rsidR="0021271D" w:rsidRPr="00462F3F" w:rsidDel="004B329F">
            <w:rPr>
              <w:rFonts w:asciiTheme="majorHAnsi" w:eastAsiaTheme="majorEastAsia" w:hAnsiTheme="majorHAnsi" w:cstheme="majorBidi"/>
              <w:b/>
              <w:bCs/>
              <w:color w:val="404040" w:themeColor="text1" w:themeTint="BF"/>
              <w:sz w:val="32"/>
              <w:szCs w:val="32"/>
              <w:lang w:bidi="he-IL"/>
              <w:rPrChange w:id="582" w:author="Microsoft Office User" w:date="2015-12-09T20:16:00Z">
                <w:rPr>
                  <w:rFonts w:asciiTheme="minorHAnsi" w:eastAsia="Times New Roman" w:hAnsiTheme="minorHAnsi" w:cs="Arial"/>
                  <w:color w:val="404040" w:themeColor="text1" w:themeTint="BF"/>
                </w:rPr>
              </w:rPrChange>
            </w:rPr>
            <w:delText xml:space="preserve"> </w:delText>
          </w:r>
        </w:del>
      </w:ins>
      <w:del w:id="583"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584" w:author="Microsoft Office User" w:date="2015-12-09T20:16:00Z">
              <w:rPr>
                <w:rFonts w:asciiTheme="minorHAnsi" w:eastAsia="Times New Roman" w:hAnsiTheme="minorHAnsi" w:cs="Arial"/>
                <w:color w:val="404040" w:themeColor="text1" w:themeTint="BF"/>
              </w:rPr>
            </w:rPrChange>
          </w:rPr>
          <w:delText xml:space="preserve">to have the </w:delText>
        </w:r>
        <w:r w:rsidR="00306544" w:rsidRPr="00462F3F" w:rsidDel="004B329F">
          <w:rPr>
            <w:rFonts w:asciiTheme="majorHAnsi" w:eastAsiaTheme="majorEastAsia" w:hAnsiTheme="majorHAnsi" w:cstheme="majorBidi"/>
            <w:b/>
            <w:bCs/>
            <w:color w:val="404040" w:themeColor="text1" w:themeTint="BF"/>
            <w:sz w:val="32"/>
            <w:szCs w:val="32"/>
            <w:lang w:bidi="he-IL"/>
            <w:rPrChange w:id="585" w:author="Microsoft Office User" w:date="2015-12-09T20:16:00Z">
              <w:rPr>
                <w:rFonts w:asciiTheme="minorHAnsi" w:eastAsia="Times New Roman" w:hAnsiTheme="minorHAnsi" w:cs="Arial"/>
                <w:color w:val="404040" w:themeColor="text1" w:themeTint="BF"/>
              </w:rPr>
            </w:rPrChange>
          </w:rPr>
          <w:delText>necessary skills,</w:delText>
        </w:r>
        <w:r w:rsidRPr="00462F3F" w:rsidDel="004B329F">
          <w:rPr>
            <w:rFonts w:asciiTheme="majorHAnsi" w:eastAsiaTheme="majorEastAsia" w:hAnsiTheme="majorHAnsi" w:cstheme="majorBidi"/>
            <w:b/>
            <w:bCs/>
            <w:color w:val="404040" w:themeColor="text1" w:themeTint="BF"/>
            <w:sz w:val="32"/>
            <w:szCs w:val="32"/>
            <w:lang w:bidi="he-IL"/>
            <w:rPrChange w:id="586" w:author="Microsoft Office User" w:date="2015-12-09T20:16:00Z">
              <w:rPr>
                <w:rFonts w:asciiTheme="minorHAnsi" w:eastAsia="Times New Roman" w:hAnsiTheme="minorHAnsi" w:cs="Arial"/>
                <w:color w:val="404040" w:themeColor="text1" w:themeTint="BF"/>
              </w:rPr>
            </w:rPrChange>
          </w:rPr>
          <w:delText xml:space="preserve"> knowledge and understanding </w:delText>
        </w:r>
      </w:del>
      <w:del w:id="587" w:author="Microsoft Office User" w:date="2015-12-05T19:42:00Z">
        <w:r w:rsidRPr="00462F3F" w:rsidDel="00C4609F">
          <w:rPr>
            <w:rFonts w:asciiTheme="majorHAnsi" w:eastAsiaTheme="majorEastAsia" w:hAnsiTheme="majorHAnsi" w:cstheme="majorBidi"/>
            <w:b/>
            <w:bCs/>
            <w:color w:val="404040" w:themeColor="text1" w:themeTint="BF"/>
            <w:sz w:val="32"/>
            <w:szCs w:val="32"/>
            <w:lang w:bidi="he-IL"/>
            <w:rPrChange w:id="588" w:author="Microsoft Office User" w:date="2015-12-09T20:16:00Z">
              <w:rPr>
                <w:rFonts w:asciiTheme="minorHAnsi" w:eastAsia="Times New Roman" w:hAnsiTheme="minorHAnsi" w:cs="Arial"/>
                <w:color w:val="404040" w:themeColor="text1" w:themeTint="BF"/>
              </w:rPr>
            </w:rPrChange>
          </w:rPr>
          <w:delText xml:space="preserve">to critically engage with </w:delText>
        </w:r>
      </w:del>
      <w:ins w:id="589" w:author="Inis Editor (3)" w:date="2015-09-25T20:37:00Z">
        <w:del w:id="590" w:author="Microsoft Office User" w:date="2015-12-05T19:42:00Z">
          <w:r w:rsidR="001949E2" w:rsidRPr="00462F3F" w:rsidDel="00C4609F">
            <w:rPr>
              <w:rFonts w:asciiTheme="majorHAnsi" w:eastAsiaTheme="majorEastAsia" w:hAnsiTheme="majorHAnsi" w:cstheme="majorBidi"/>
              <w:b/>
              <w:bCs/>
              <w:color w:val="404040" w:themeColor="text1" w:themeTint="BF"/>
              <w:sz w:val="32"/>
              <w:szCs w:val="32"/>
              <w:lang w:bidi="he-IL"/>
              <w:rPrChange w:id="591" w:author="Microsoft Office User" w:date="2015-12-09T20:16:00Z">
                <w:rPr>
                  <w:rFonts w:ascii="Cambria" w:eastAsia="Times New Roman" w:hAnsi="Cambria" w:cs="Arial"/>
                  <w:color w:val="404040" w:themeColor="text1" w:themeTint="BF"/>
                </w:rPr>
              </w:rPrChange>
            </w:rPr>
            <w:delText xml:space="preserve">the </w:delText>
          </w:r>
        </w:del>
      </w:ins>
      <w:del w:id="592" w:author="Microsoft Office User" w:date="2015-12-05T19:42:00Z">
        <w:r w:rsidRPr="00462F3F" w:rsidDel="00C4609F">
          <w:rPr>
            <w:rFonts w:asciiTheme="majorHAnsi" w:eastAsiaTheme="majorEastAsia" w:hAnsiTheme="majorHAnsi" w:cstheme="majorBidi"/>
            <w:b/>
            <w:bCs/>
            <w:color w:val="404040" w:themeColor="text1" w:themeTint="BF"/>
            <w:sz w:val="32"/>
            <w:szCs w:val="32"/>
            <w:lang w:bidi="he-IL"/>
            <w:rPrChange w:id="593" w:author="Microsoft Office User" w:date="2015-12-09T20:16:00Z">
              <w:rPr>
                <w:rFonts w:asciiTheme="minorHAnsi" w:eastAsia="Times New Roman" w:hAnsiTheme="minorHAnsi" w:cs="Arial"/>
                <w:color w:val="404040" w:themeColor="text1" w:themeTint="BF"/>
              </w:rPr>
            </w:rPrChange>
          </w:rPr>
          <w:delText xml:space="preserve">Internet and </w:delText>
        </w:r>
      </w:del>
      <w:ins w:id="594" w:author="Inis Editor (3)" w:date="2015-09-25T20:37:00Z">
        <w:del w:id="595" w:author="Microsoft Office User" w:date="2015-12-05T19:42:00Z">
          <w:r w:rsidR="005C5030" w:rsidRPr="00462F3F" w:rsidDel="00C4609F">
            <w:rPr>
              <w:rFonts w:asciiTheme="majorHAnsi" w:eastAsiaTheme="majorEastAsia" w:hAnsiTheme="majorHAnsi" w:cstheme="majorBidi"/>
              <w:b/>
              <w:bCs/>
              <w:color w:val="404040" w:themeColor="text1" w:themeTint="BF"/>
              <w:sz w:val="32"/>
              <w:szCs w:val="32"/>
              <w:lang w:bidi="he-IL"/>
              <w:rPrChange w:id="596" w:author="Microsoft Office User" w:date="2015-12-09T20:16:00Z">
                <w:rPr>
                  <w:rFonts w:ascii="Cambria" w:eastAsia="Times New Roman" w:hAnsi="Cambria" w:cs="Arial"/>
                  <w:color w:val="404040" w:themeColor="text1" w:themeTint="BF"/>
                </w:rPr>
              </w:rPrChange>
            </w:rPr>
            <w:delText xml:space="preserve">various </w:delText>
          </w:r>
        </w:del>
      </w:ins>
      <w:del w:id="597" w:author="Microsoft Office User" w:date="2015-12-05T19:42:00Z">
        <w:r w:rsidRPr="00462F3F" w:rsidDel="00C4609F">
          <w:rPr>
            <w:rFonts w:asciiTheme="majorHAnsi" w:eastAsiaTheme="majorEastAsia" w:hAnsiTheme="majorHAnsi" w:cstheme="majorBidi"/>
            <w:b/>
            <w:bCs/>
            <w:color w:val="404040" w:themeColor="text1" w:themeTint="BF"/>
            <w:sz w:val="32"/>
            <w:szCs w:val="32"/>
            <w:lang w:bidi="he-IL"/>
            <w:rPrChange w:id="598" w:author="Microsoft Office User" w:date="2015-12-09T20:16:00Z">
              <w:rPr>
                <w:rFonts w:asciiTheme="minorHAnsi" w:eastAsia="Times New Roman" w:hAnsiTheme="minorHAnsi" w:cs="Arial"/>
                <w:color w:val="404040" w:themeColor="text1" w:themeTint="BF"/>
              </w:rPr>
            </w:rPrChange>
          </w:rPr>
          <w:delText xml:space="preserve">digital </w:delText>
        </w:r>
      </w:del>
      <w:del w:id="599" w:author="Microsoft Office User" w:date="2015-12-05T19:36:00Z">
        <w:r w:rsidRPr="00462F3F" w:rsidDel="00794842">
          <w:rPr>
            <w:rFonts w:asciiTheme="majorHAnsi" w:eastAsiaTheme="majorEastAsia" w:hAnsiTheme="majorHAnsi" w:cstheme="majorBidi"/>
            <w:b/>
            <w:bCs/>
            <w:color w:val="404040" w:themeColor="text1" w:themeTint="BF"/>
            <w:sz w:val="32"/>
            <w:szCs w:val="32"/>
            <w:lang w:bidi="he-IL"/>
            <w:rPrChange w:id="600" w:author="Microsoft Office User" w:date="2015-12-09T20:16:00Z">
              <w:rPr>
                <w:rFonts w:asciiTheme="minorHAnsi" w:eastAsia="Times New Roman" w:hAnsiTheme="minorHAnsi" w:cs="Arial"/>
                <w:color w:val="404040" w:themeColor="text1" w:themeTint="BF"/>
              </w:rPr>
            </w:rPrChange>
          </w:rPr>
          <w:delText>technologies</w:delText>
        </w:r>
      </w:del>
      <w:del w:id="601" w:author="Microsoft Office User" w:date="2015-12-05T18:41:00Z">
        <w:r w:rsidRPr="00462F3F" w:rsidDel="00E0497E">
          <w:rPr>
            <w:rFonts w:asciiTheme="majorHAnsi" w:eastAsiaTheme="majorEastAsia" w:hAnsiTheme="majorHAnsi" w:cstheme="majorBidi"/>
            <w:b/>
            <w:bCs/>
            <w:color w:val="404040" w:themeColor="text1" w:themeTint="BF"/>
            <w:sz w:val="32"/>
            <w:szCs w:val="32"/>
            <w:lang w:bidi="he-IL"/>
            <w:rPrChange w:id="602" w:author="Microsoft Office User" w:date="2015-12-09T20:16:00Z">
              <w:rPr>
                <w:rFonts w:asciiTheme="minorHAnsi" w:eastAsia="Times New Roman" w:hAnsiTheme="minorHAnsi" w:cs="Arial"/>
                <w:color w:val="404040" w:themeColor="text1" w:themeTint="BF"/>
              </w:rPr>
            </w:rPrChange>
          </w:rPr>
          <w:delText xml:space="preserve"> </w:delText>
        </w:r>
      </w:del>
      <w:del w:id="603" w:author="Microsoft Office User" w:date="2015-12-05T19:42:00Z">
        <w:r w:rsidRPr="00462F3F" w:rsidDel="00C4609F">
          <w:rPr>
            <w:rFonts w:asciiTheme="majorHAnsi" w:eastAsiaTheme="majorEastAsia" w:hAnsiTheme="majorHAnsi" w:cstheme="majorBidi"/>
            <w:b/>
            <w:bCs/>
            <w:color w:val="404040" w:themeColor="text1" w:themeTint="BF"/>
            <w:sz w:val="32"/>
            <w:szCs w:val="32"/>
            <w:lang w:bidi="he-IL"/>
            <w:rPrChange w:id="604" w:author="Microsoft Office User" w:date="2015-12-09T20:16:00Z">
              <w:rPr>
                <w:rFonts w:asciiTheme="minorHAnsi" w:eastAsia="Times New Roman" w:hAnsiTheme="minorHAnsi" w:cs="Arial"/>
                <w:color w:val="404040" w:themeColor="text1" w:themeTint="BF"/>
              </w:rPr>
            </w:rPrChange>
          </w:rPr>
          <w:delText>and</w:delText>
        </w:r>
        <w:r w:rsidRPr="00462F3F" w:rsidDel="00C4609F">
          <w:rPr>
            <w:rFonts w:eastAsiaTheme="majorEastAsia" w:cstheme="majorBidi"/>
            <w:b/>
            <w:bCs/>
            <w:sz w:val="32"/>
            <w:szCs w:val="32"/>
            <w:lang w:bidi="he-IL"/>
            <w:rPrChange w:id="605"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C4609F">
          <w:rPr>
            <w:rFonts w:asciiTheme="majorHAnsi" w:eastAsiaTheme="majorEastAsia" w:hAnsiTheme="majorHAnsi" w:cstheme="majorBidi"/>
            <w:b/>
            <w:bCs/>
            <w:color w:val="404040" w:themeColor="text1" w:themeTint="BF"/>
            <w:sz w:val="32"/>
            <w:szCs w:val="32"/>
            <w:lang w:bidi="he-IL"/>
            <w:rPrChange w:id="606" w:author="Microsoft Office User" w:date="2015-12-09T20:16:00Z">
              <w:rPr>
                <w:rFonts w:asciiTheme="minorHAnsi" w:eastAsia="Times New Roman" w:hAnsiTheme="minorHAnsi" w:cs="Arial"/>
                <w:color w:val="404040" w:themeColor="text1" w:themeTint="BF"/>
              </w:rPr>
            </w:rPrChange>
          </w:rPr>
          <w:delText>know how to</w:delText>
        </w:r>
        <w:r w:rsidRPr="00462F3F" w:rsidDel="00C4609F">
          <w:rPr>
            <w:rFonts w:eastAsiaTheme="majorEastAsia" w:cstheme="majorBidi"/>
            <w:b/>
            <w:bCs/>
            <w:sz w:val="32"/>
            <w:szCs w:val="32"/>
            <w:lang w:bidi="he-IL"/>
            <w:rPrChange w:id="607"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C4609F">
          <w:rPr>
            <w:rFonts w:asciiTheme="majorHAnsi" w:eastAsiaTheme="majorEastAsia" w:hAnsiTheme="majorHAnsi" w:cstheme="majorBidi"/>
            <w:b/>
            <w:bCs/>
            <w:color w:val="404040" w:themeColor="text1" w:themeTint="BF"/>
            <w:sz w:val="32"/>
            <w:szCs w:val="32"/>
            <w:lang w:bidi="he-IL"/>
            <w:rPrChange w:id="608" w:author="Microsoft Office User" w:date="2015-12-09T20:16:00Z">
              <w:rPr>
                <w:rFonts w:asciiTheme="minorHAnsi" w:eastAsia="Times New Roman" w:hAnsiTheme="minorHAnsi" w:cs="Arial"/>
                <w:color w:val="404040" w:themeColor="text1" w:themeTint="BF"/>
              </w:rPr>
            </w:rPrChange>
          </w:rPr>
          <w:delText>use them well</w:delText>
        </w:r>
        <w:r w:rsidR="00306544" w:rsidRPr="00462F3F" w:rsidDel="00C4609F">
          <w:rPr>
            <w:rFonts w:asciiTheme="majorHAnsi" w:eastAsiaTheme="majorEastAsia" w:hAnsiTheme="majorHAnsi" w:cstheme="majorBidi"/>
            <w:b/>
            <w:bCs/>
            <w:color w:val="404040" w:themeColor="text1" w:themeTint="BF"/>
            <w:sz w:val="32"/>
            <w:szCs w:val="32"/>
            <w:lang w:bidi="he-IL"/>
            <w:rPrChange w:id="609" w:author="Microsoft Office User" w:date="2015-12-09T20:16:00Z">
              <w:rPr>
                <w:rFonts w:asciiTheme="minorHAnsi" w:eastAsia="Times New Roman" w:hAnsiTheme="minorHAnsi" w:cs="Arial"/>
                <w:color w:val="404040" w:themeColor="text1" w:themeTint="BF"/>
              </w:rPr>
            </w:rPrChange>
          </w:rPr>
          <w:delText>;</w:delText>
        </w:r>
        <w:r w:rsidRPr="00462F3F" w:rsidDel="00C4609F">
          <w:rPr>
            <w:rFonts w:eastAsiaTheme="majorEastAsia" w:cstheme="majorBidi"/>
            <w:b/>
            <w:bCs/>
            <w:sz w:val="32"/>
            <w:szCs w:val="32"/>
            <w:lang w:bidi="he-IL"/>
            <w:rPrChange w:id="610"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C4609F">
          <w:rPr>
            <w:rFonts w:asciiTheme="majorHAnsi" w:eastAsiaTheme="majorEastAsia" w:hAnsiTheme="majorHAnsi" w:cstheme="majorBidi"/>
            <w:b/>
            <w:bCs/>
            <w:color w:val="404040" w:themeColor="text1" w:themeTint="BF"/>
            <w:sz w:val="32"/>
            <w:szCs w:val="32"/>
            <w:lang w:bidi="he-IL"/>
            <w:rPrChange w:id="611" w:author="Microsoft Office User" w:date="2015-12-09T20:16:00Z">
              <w:rPr>
                <w:rFonts w:asciiTheme="minorHAnsi" w:eastAsia="Times New Roman" w:hAnsiTheme="minorHAnsi" w:cs="Arial"/>
                <w:color w:val="404040" w:themeColor="text1" w:themeTint="BF"/>
              </w:rPr>
            </w:rPrChange>
          </w:rPr>
          <w:delText>to</w:delText>
        </w:r>
        <w:r w:rsidRPr="00462F3F" w:rsidDel="00C4609F">
          <w:rPr>
            <w:rFonts w:eastAsiaTheme="majorEastAsia" w:cstheme="majorBidi"/>
            <w:b/>
            <w:bCs/>
            <w:sz w:val="32"/>
            <w:szCs w:val="32"/>
            <w:lang w:bidi="he-IL"/>
            <w:rPrChange w:id="612"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C4609F">
          <w:rPr>
            <w:rFonts w:asciiTheme="majorHAnsi" w:eastAsiaTheme="majorEastAsia" w:hAnsiTheme="majorHAnsi" w:cstheme="majorBidi"/>
            <w:b/>
            <w:bCs/>
            <w:color w:val="404040" w:themeColor="text1" w:themeTint="BF"/>
            <w:sz w:val="32"/>
            <w:szCs w:val="32"/>
            <w:lang w:bidi="he-IL"/>
            <w:rPrChange w:id="613" w:author="Microsoft Office User" w:date="2015-12-09T20:16:00Z">
              <w:rPr>
                <w:rFonts w:asciiTheme="minorHAnsi" w:eastAsia="Times New Roman" w:hAnsiTheme="minorHAnsi" w:cs="Arial"/>
                <w:color w:val="404040" w:themeColor="text1" w:themeTint="BF"/>
              </w:rPr>
            </w:rPrChange>
          </w:rPr>
          <w:delText>help</w:delText>
        </w:r>
        <w:r w:rsidRPr="00462F3F" w:rsidDel="00C4609F">
          <w:rPr>
            <w:rFonts w:eastAsiaTheme="majorEastAsia" w:cstheme="majorBidi"/>
            <w:b/>
            <w:bCs/>
            <w:sz w:val="32"/>
            <w:szCs w:val="32"/>
            <w:lang w:bidi="he-IL"/>
            <w:rPrChange w:id="614" w:author="Microsoft Office User" w:date="2015-12-09T20:16:00Z">
              <w:rPr>
                <w:rStyle w:val="apple-converted-space"/>
                <w:rFonts w:asciiTheme="minorHAnsi" w:eastAsia="Times New Roman" w:hAnsiTheme="minorHAnsi" w:cs="Arial"/>
                <w:color w:val="404040" w:themeColor="text1" w:themeTint="BF"/>
              </w:rPr>
            </w:rPrChange>
          </w:rPr>
          <w:delText> </w:delText>
        </w:r>
        <w:r w:rsidRPr="00462F3F" w:rsidDel="00C4609F">
          <w:rPr>
            <w:rFonts w:asciiTheme="majorHAnsi" w:eastAsiaTheme="majorEastAsia" w:hAnsiTheme="majorHAnsi" w:cstheme="majorBidi"/>
            <w:b/>
            <w:bCs/>
            <w:color w:val="404040" w:themeColor="text1" w:themeTint="BF"/>
            <w:sz w:val="32"/>
            <w:szCs w:val="32"/>
            <w:lang w:bidi="he-IL"/>
            <w:rPrChange w:id="615" w:author="Microsoft Office User" w:date="2015-12-09T20:16:00Z">
              <w:rPr>
                <w:rFonts w:asciiTheme="minorHAnsi" w:eastAsia="Times New Roman" w:hAnsiTheme="minorHAnsi" w:cs="Arial"/>
                <w:color w:val="404040" w:themeColor="text1" w:themeTint="BF"/>
              </w:rPr>
            </w:rPrChange>
          </w:rPr>
          <w:delText>explore and incorporate the vast pool of resources available; and be able to create, collaborate and build global learning communities</w:delText>
        </w:r>
        <w:r w:rsidR="007F3FFC" w:rsidRPr="00462F3F" w:rsidDel="00C4609F">
          <w:rPr>
            <w:rFonts w:asciiTheme="majorHAnsi" w:eastAsiaTheme="majorEastAsia" w:hAnsiTheme="majorHAnsi" w:cstheme="majorBidi"/>
            <w:b/>
            <w:bCs/>
            <w:color w:val="404040" w:themeColor="text1" w:themeTint="BF"/>
            <w:sz w:val="32"/>
            <w:szCs w:val="32"/>
            <w:lang w:bidi="he-IL"/>
            <w:rPrChange w:id="616" w:author="Microsoft Office User" w:date="2015-12-09T20:16:00Z">
              <w:rPr>
                <w:rFonts w:asciiTheme="minorHAnsi" w:eastAsia="Times New Roman" w:hAnsiTheme="minorHAnsi" w:cs="Arial"/>
                <w:color w:val="404040" w:themeColor="text1" w:themeTint="BF"/>
              </w:rPr>
            </w:rPrChange>
          </w:rPr>
          <w:delText>.</w:delText>
        </w:r>
      </w:del>
    </w:p>
    <w:p w14:paraId="73DAD796" w14:textId="4341BCAC" w:rsidR="007A3D22" w:rsidRPr="00462F3F" w:rsidDel="004B329F" w:rsidRDefault="007A3D22">
      <w:pPr>
        <w:shd w:val="clear" w:color="auto" w:fill="FFFFFF"/>
        <w:jc w:val="both"/>
        <w:rPr>
          <w:del w:id="617" w:author="Microsoft Office User" w:date="2015-12-09T20:10:00Z"/>
          <w:rFonts w:asciiTheme="majorHAnsi" w:eastAsiaTheme="majorEastAsia" w:hAnsiTheme="majorHAnsi" w:cstheme="majorBidi"/>
          <w:b/>
          <w:bCs/>
          <w:color w:val="404040" w:themeColor="text1" w:themeTint="BF"/>
          <w:sz w:val="32"/>
          <w:szCs w:val="32"/>
          <w:lang w:bidi="he-IL"/>
          <w:rPrChange w:id="618" w:author="Microsoft Office User" w:date="2015-12-09T20:16:00Z">
            <w:rPr>
              <w:del w:id="619" w:author="Microsoft Office User" w:date="2015-12-09T20:10:00Z"/>
              <w:rFonts w:asciiTheme="minorHAnsi" w:eastAsia="Times New Roman" w:hAnsiTheme="minorHAnsi" w:cs="Arial"/>
              <w:color w:val="404040" w:themeColor="text1" w:themeTint="BF"/>
            </w:rPr>
          </w:rPrChange>
        </w:rPr>
        <w:pPrChange w:id="620" w:author="Microsoft Office User" w:date="2015-12-09T20:12:00Z">
          <w:pPr>
            <w:shd w:val="clear" w:color="auto" w:fill="FFFFFF"/>
            <w:spacing w:line="276" w:lineRule="auto"/>
            <w:jc w:val="both"/>
          </w:pPr>
        </w:pPrChange>
      </w:pPr>
    </w:p>
    <w:p w14:paraId="5A4D97EF" w14:textId="5D17DB77" w:rsidR="00466ADD" w:rsidRPr="00462F3F" w:rsidDel="004B329F" w:rsidRDefault="007A3D22">
      <w:pPr>
        <w:jc w:val="both"/>
        <w:rPr>
          <w:del w:id="621" w:author="Microsoft Office User" w:date="2015-12-09T20:10:00Z"/>
          <w:rFonts w:asciiTheme="majorHAnsi" w:eastAsiaTheme="majorEastAsia" w:hAnsiTheme="majorHAnsi" w:cstheme="majorBidi"/>
          <w:b/>
          <w:bCs/>
          <w:color w:val="404040" w:themeColor="text1" w:themeTint="BF"/>
          <w:sz w:val="32"/>
          <w:szCs w:val="32"/>
          <w:lang w:bidi="he-IL"/>
          <w:rPrChange w:id="622" w:author="Microsoft Office User" w:date="2015-12-09T20:16:00Z">
            <w:rPr>
              <w:del w:id="623" w:author="Microsoft Office User" w:date="2015-12-09T20:10:00Z"/>
              <w:rFonts w:asciiTheme="minorHAnsi" w:hAnsiTheme="minorHAnsi"/>
              <w:color w:val="404040" w:themeColor="text1" w:themeTint="BF"/>
            </w:rPr>
          </w:rPrChange>
        </w:rPr>
        <w:pPrChange w:id="624" w:author="Microsoft Office User" w:date="2015-12-09T20:12:00Z">
          <w:pPr>
            <w:spacing w:line="276" w:lineRule="auto"/>
            <w:jc w:val="both"/>
          </w:pPr>
        </w:pPrChange>
      </w:pPr>
      <w:del w:id="625"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26" w:author="Microsoft Office User" w:date="2015-12-09T20:16:00Z">
              <w:rPr>
                <w:rFonts w:asciiTheme="minorHAnsi" w:hAnsiTheme="minorHAnsi"/>
                <w:color w:val="404040" w:themeColor="text1" w:themeTint="BF"/>
              </w:rPr>
            </w:rPrChange>
          </w:rPr>
          <w:delText xml:space="preserve">The Program for Educators is </w:delText>
        </w:r>
      </w:del>
      <w:del w:id="627" w:author="Microsoft Office User" w:date="2015-11-26T16:27:00Z">
        <w:r w:rsidRPr="00462F3F" w:rsidDel="00466ADD">
          <w:rPr>
            <w:rFonts w:asciiTheme="majorHAnsi" w:eastAsiaTheme="majorEastAsia" w:hAnsiTheme="majorHAnsi" w:cstheme="majorBidi"/>
            <w:b/>
            <w:bCs/>
            <w:color w:val="404040" w:themeColor="text1" w:themeTint="BF"/>
            <w:sz w:val="32"/>
            <w:szCs w:val="32"/>
            <w:lang w:bidi="he-IL"/>
            <w:rPrChange w:id="628" w:author="Microsoft Office User" w:date="2015-12-09T20:16:00Z">
              <w:rPr>
                <w:rFonts w:asciiTheme="minorHAnsi" w:hAnsiTheme="minorHAnsi"/>
                <w:color w:val="404040" w:themeColor="text1" w:themeTint="BF"/>
              </w:rPr>
            </w:rPrChange>
          </w:rPr>
          <w:delText xml:space="preserve">a 1-day </w:delText>
        </w:r>
      </w:del>
      <w:del w:id="629"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30" w:author="Microsoft Office User" w:date="2015-12-09T20:16:00Z">
              <w:rPr>
                <w:rFonts w:asciiTheme="minorHAnsi" w:hAnsiTheme="minorHAnsi"/>
                <w:b/>
                <w:color w:val="404040" w:themeColor="text1" w:themeTint="BF"/>
              </w:rPr>
            </w:rPrChange>
          </w:rPr>
          <w:delText xml:space="preserve">interactive workshop for Teachers </w:delText>
        </w:r>
      </w:del>
      <w:ins w:id="631" w:author="Inis Editor (3)" w:date="2015-09-25T20:38:00Z">
        <w:del w:id="632" w:author="Microsoft Office User" w:date="2015-12-09T20:10:00Z">
          <w:r w:rsidR="00A95F9A" w:rsidRPr="00462F3F" w:rsidDel="004B329F">
            <w:rPr>
              <w:rFonts w:asciiTheme="majorHAnsi" w:eastAsiaTheme="majorEastAsia" w:hAnsiTheme="majorHAnsi" w:cstheme="majorBidi"/>
              <w:b/>
              <w:bCs/>
              <w:color w:val="404040" w:themeColor="text1" w:themeTint="BF"/>
              <w:sz w:val="32"/>
              <w:szCs w:val="32"/>
              <w:lang w:bidi="he-IL"/>
              <w:rPrChange w:id="633" w:author="Microsoft Office User" w:date="2015-12-09T20:16:00Z">
                <w:rPr>
                  <w:rFonts w:ascii="Cambria" w:hAnsi="Cambria"/>
                  <w:b/>
                  <w:color w:val="404040" w:themeColor="text1" w:themeTint="BF"/>
                </w:rPr>
              </w:rPrChange>
            </w:rPr>
            <w:delText xml:space="preserve">teachers </w:delText>
          </w:r>
        </w:del>
      </w:ins>
      <w:del w:id="634"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35" w:author="Microsoft Office User" w:date="2015-12-09T20:16:00Z">
              <w:rPr>
                <w:rFonts w:asciiTheme="minorHAnsi" w:hAnsiTheme="minorHAnsi"/>
                <w:color w:val="404040" w:themeColor="text1" w:themeTint="BF"/>
              </w:rPr>
            </w:rPrChange>
          </w:rPr>
          <w:delText xml:space="preserve">to empower them to be digital leaders. Key </w:delText>
        </w:r>
      </w:del>
      <w:ins w:id="636" w:author="Inis Editor (3)" w:date="2015-09-25T20:39:00Z">
        <w:del w:id="637" w:author="Microsoft Office User" w:date="2015-12-09T20:10:00Z">
          <w:r w:rsidR="005A61D6" w:rsidRPr="00462F3F" w:rsidDel="004B329F">
            <w:rPr>
              <w:rFonts w:asciiTheme="majorHAnsi" w:eastAsiaTheme="majorEastAsia" w:hAnsiTheme="majorHAnsi" w:cstheme="majorBidi"/>
              <w:b/>
              <w:bCs/>
              <w:color w:val="404040" w:themeColor="text1" w:themeTint="BF"/>
              <w:sz w:val="32"/>
              <w:szCs w:val="32"/>
              <w:lang w:bidi="he-IL"/>
              <w:rPrChange w:id="638" w:author="Microsoft Office User" w:date="2015-12-09T20:16:00Z">
                <w:rPr>
                  <w:rFonts w:ascii="Cambria" w:hAnsi="Cambria"/>
                  <w:color w:val="404040" w:themeColor="text1" w:themeTint="BF"/>
                </w:rPr>
              </w:rPrChange>
            </w:rPr>
            <w:delText xml:space="preserve">The key </w:delText>
          </w:r>
        </w:del>
      </w:ins>
      <w:del w:id="639"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40" w:author="Microsoft Office User" w:date="2015-12-09T20:16:00Z">
              <w:rPr>
                <w:rFonts w:asciiTheme="minorHAnsi" w:hAnsiTheme="minorHAnsi"/>
                <w:color w:val="404040" w:themeColor="text1" w:themeTint="BF"/>
              </w:rPr>
            </w:rPrChange>
          </w:rPr>
          <w:delText>take away</w:delText>
        </w:r>
      </w:del>
      <w:ins w:id="641" w:author="Inis Editor (3)" w:date="2015-09-25T20:39:00Z">
        <w:del w:id="642" w:author="Microsoft Office User" w:date="2015-12-09T20:10:00Z">
          <w:r w:rsidR="005A61D6" w:rsidRPr="00462F3F" w:rsidDel="004B329F">
            <w:rPr>
              <w:rFonts w:asciiTheme="majorHAnsi" w:eastAsiaTheme="majorEastAsia" w:hAnsiTheme="majorHAnsi" w:cstheme="majorBidi"/>
              <w:b/>
              <w:bCs/>
              <w:color w:val="404040" w:themeColor="text1" w:themeTint="BF"/>
              <w:sz w:val="32"/>
              <w:szCs w:val="32"/>
              <w:lang w:bidi="he-IL"/>
              <w:rPrChange w:id="643" w:author="Microsoft Office User" w:date="2015-12-09T20:16:00Z">
                <w:rPr>
                  <w:rFonts w:ascii="Cambria" w:hAnsi="Cambria"/>
                  <w:color w:val="404040" w:themeColor="text1" w:themeTint="BF"/>
                </w:rPr>
              </w:rPrChange>
            </w:rPr>
            <w:delText>s</w:delText>
          </w:r>
        </w:del>
      </w:ins>
      <w:del w:id="644"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45" w:author="Microsoft Office User" w:date="2015-12-09T20:16:00Z">
              <w:rPr>
                <w:rFonts w:asciiTheme="minorHAnsi" w:hAnsiTheme="minorHAnsi"/>
                <w:color w:val="404040" w:themeColor="text1" w:themeTint="BF"/>
              </w:rPr>
            </w:rPrChange>
          </w:rPr>
          <w:delText xml:space="preserve"> from the program are:</w:delText>
        </w:r>
      </w:del>
    </w:p>
    <w:p w14:paraId="3A77F8CA" w14:textId="774B4C9A" w:rsidR="007A3D22" w:rsidRPr="00462F3F" w:rsidDel="004B329F" w:rsidRDefault="007A3D22">
      <w:pPr>
        <w:jc w:val="both"/>
        <w:rPr>
          <w:del w:id="646" w:author="Microsoft Office User" w:date="2015-12-09T20:10:00Z"/>
          <w:rFonts w:asciiTheme="majorHAnsi" w:eastAsiaTheme="majorEastAsia" w:hAnsiTheme="majorHAnsi" w:cstheme="majorBidi"/>
          <w:b/>
          <w:bCs/>
          <w:color w:val="404040" w:themeColor="text1" w:themeTint="BF"/>
          <w:sz w:val="32"/>
          <w:szCs w:val="32"/>
          <w:lang w:bidi="he-IL"/>
          <w:rPrChange w:id="647" w:author="Microsoft Office User" w:date="2015-12-09T20:16:00Z">
            <w:rPr>
              <w:del w:id="648" w:author="Microsoft Office User" w:date="2015-12-09T20:10:00Z"/>
              <w:rFonts w:asciiTheme="minorHAnsi" w:hAnsiTheme="minorHAnsi"/>
              <w:color w:val="404040" w:themeColor="text1" w:themeTint="BF"/>
            </w:rPr>
          </w:rPrChange>
        </w:rPr>
        <w:pPrChange w:id="649" w:author="Microsoft Office User" w:date="2015-12-09T20:12:00Z">
          <w:pPr>
            <w:spacing w:line="276" w:lineRule="auto"/>
            <w:jc w:val="both"/>
          </w:pPr>
        </w:pPrChange>
      </w:pPr>
    </w:p>
    <w:p w14:paraId="2790252A" w14:textId="01F1FE79" w:rsidR="007A3D22" w:rsidRPr="00462F3F" w:rsidDel="004B329F" w:rsidRDefault="007A3D22">
      <w:pPr>
        <w:pStyle w:val="ListParagraph"/>
        <w:numPr>
          <w:ilvl w:val="0"/>
          <w:numId w:val="5"/>
        </w:numPr>
        <w:rPr>
          <w:del w:id="650" w:author="Microsoft Office User" w:date="2015-12-09T20:10:00Z"/>
          <w:rFonts w:asciiTheme="majorHAnsi" w:eastAsiaTheme="majorEastAsia" w:hAnsiTheme="majorHAnsi" w:cstheme="majorBidi"/>
          <w:b/>
          <w:bCs/>
          <w:color w:val="404040" w:themeColor="text1" w:themeTint="BF"/>
          <w:sz w:val="32"/>
          <w:szCs w:val="32"/>
          <w:lang w:bidi="he-IL"/>
          <w:rPrChange w:id="651" w:author="Microsoft Office User" w:date="2015-12-09T20:16:00Z">
            <w:rPr>
              <w:del w:id="652" w:author="Microsoft Office User" w:date="2015-12-09T20:10:00Z"/>
              <w:rFonts w:asciiTheme="minorHAnsi" w:hAnsiTheme="minorHAnsi"/>
              <w:color w:val="404040" w:themeColor="text1" w:themeTint="BF"/>
            </w:rPr>
          </w:rPrChange>
        </w:rPr>
        <w:pPrChange w:id="653" w:author="Microsoft Office User" w:date="2015-12-09T20:12:00Z">
          <w:pPr>
            <w:pStyle w:val="ListParagraph"/>
            <w:numPr>
              <w:numId w:val="5"/>
            </w:numPr>
            <w:spacing w:line="276" w:lineRule="auto"/>
            <w:ind w:hanging="360"/>
          </w:pPr>
        </w:pPrChange>
      </w:pPr>
      <w:del w:id="654"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55" w:author="Microsoft Office User" w:date="2015-12-09T20:16:00Z">
              <w:rPr>
                <w:rFonts w:asciiTheme="minorHAnsi" w:hAnsiTheme="minorHAnsi"/>
                <w:color w:val="404040" w:themeColor="text1" w:themeTint="BF"/>
              </w:rPr>
            </w:rPrChange>
          </w:rPr>
          <w:delText xml:space="preserve">Exposure to Emerging </w:delText>
        </w:r>
      </w:del>
      <w:ins w:id="656" w:author="Inis Editor (3)" w:date="2015-09-25T20:40:00Z">
        <w:del w:id="657"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658" w:author="Microsoft Office User" w:date="2015-12-09T20:16:00Z">
                <w:rPr>
                  <w:rFonts w:ascii="Cambria" w:hAnsi="Cambria"/>
                  <w:color w:val="404040" w:themeColor="text1" w:themeTint="BF"/>
                </w:rPr>
              </w:rPrChange>
            </w:rPr>
            <w:delText xml:space="preserve">emerging </w:delText>
          </w:r>
        </w:del>
      </w:ins>
      <w:del w:id="659"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60" w:author="Microsoft Office User" w:date="2015-12-09T20:16:00Z">
              <w:rPr>
                <w:rFonts w:asciiTheme="minorHAnsi" w:hAnsiTheme="minorHAnsi"/>
                <w:color w:val="404040" w:themeColor="text1" w:themeTint="BF"/>
              </w:rPr>
            </w:rPrChange>
          </w:rPr>
          <w:delText xml:space="preserve">Disruptive </w:delText>
        </w:r>
      </w:del>
      <w:ins w:id="661" w:author="Inis Editor (3)" w:date="2015-09-25T20:40:00Z">
        <w:del w:id="662"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663" w:author="Microsoft Office User" w:date="2015-12-09T20:16:00Z">
                <w:rPr>
                  <w:rFonts w:ascii="Cambria" w:hAnsi="Cambria"/>
                  <w:color w:val="404040" w:themeColor="text1" w:themeTint="BF"/>
                </w:rPr>
              </w:rPrChange>
            </w:rPr>
            <w:delText xml:space="preserve">disruptive </w:delText>
          </w:r>
        </w:del>
      </w:ins>
      <w:del w:id="664"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65" w:author="Microsoft Office User" w:date="2015-12-09T20:16:00Z">
              <w:rPr>
                <w:rFonts w:asciiTheme="minorHAnsi" w:hAnsiTheme="minorHAnsi"/>
                <w:color w:val="404040" w:themeColor="text1" w:themeTint="BF"/>
              </w:rPr>
            </w:rPrChange>
          </w:rPr>
          <w:delText xml:space="preserve">Technologies </w:delText>
        </w:r>
      </w:del>
      <w:ins w:id="666" w:author="Inis Editor (3)" w:date="2015-09-25T20:40:00Z">
        <w:del w:id="667"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668" w:author="Microsoft Office User" w:date="2015-12-09T20:16:00Z">
                <w:rPr>
                  <w:rFonts w:ascii="Cambria" w:hAnsi="Cambria"/>
                  <w:color w:val="404040" w:themeColor="text1" w:themeTint="BF"/>
                </w:rPr>
              </w:rPrChange>
            </w:rPr>
            <w:delText xml:space="preserve">technologies </w:delText>
          </w:r>
        </w:del>
      </w:ins>
      <w:del w:id="669"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70" w:author="Microsoft Office User" w:date="2015-12-09T20:16:00Z">
              <w:rPr>
                <w:rFonts w:asciiTheme="minorHAnsi" w:hAnsiTheme="minorHAnsi"/>
                <w:color w:val="404040" w:themeColor="text1" w:themeTint="BF"/>
              </w:rPr>
            </w:rPrChange>
          </w:rPr>
          <w:delText xml:space="preserve">in Education </w:delText>
        </w:r>
      </w:del>
      <w:ins w:id="671" w:author="Inis Editor (3)" w:date="2015-09-25T20:40:00Z">
        <w:del w:id="672"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673" w:author="Microsoft Office User" w:date="2015-12-09T20:16:00Z">
                <w:rPr>
                  <w:rFonts w:ascii="Cambria" w:hAnsi="Cambria"/>
                  <w:color w:val="404040" w:themeColor="text1" w:themeTint="BF"/>
                </w:rPr>
              </w:rPrChange>
            </w:rPr>
            <w:delText xml:space="preserve">education </w:delText>
          </w:r>
        </w:del>
      </w:ins>
      <w:ins w:id="674" w:author="Inis Editor (3)" w:date="2015-09-25T20:41:00Z">
        <w:del w:id="675" w:author="Microsoft Office User" w:date="2015-12-09T20:10:00Z">
          <w:r w:rsidR="00334457" w:rsidRPr="00462F3F" w:rsidDel="004B329F">
            <w:rPr>
              <w:rFonts w:asciiTheme="majorHAnsi" w:eastAsiaTheme="majorEastAsia" w:hAnsiTheme="majorHAnsi" w:cstheme="majorBidi"/>
              <w:b/>
              <w:bCs/>
              <w:color w:val="404040" w:themeColor="text1" w:themeTint="BF"/>
              <w:sz w:val="32"/>
              <w:szCs w:val="32"/>
              <w:lang w:bidi="he-IL"/>
              <w:rPrChange w:id="676" w:author="Microsoft Office User" w:date="2015-12-09T20:16:00Z">
                <w:rPr>
                  <w:rFonts w:ascii="Cambria" w:hAnsi="Cambria"/>
                  <w:color w:val="404040" w:themeColor="text1" w:themeTint="BF"/>
                </w:rPr>
              </w:rPrChange>
            </w:rPr>
            <w:delText>to improve</w:delText>
          </w:r>
          <w:r w:rsidR="00EA67C7" w:rsidRPr="00462F3F" w:rsidDel="004B329F">
            <w:rPr>
              <w:rFonts w:asciiTheme="majorHAnsi" w:eastAsiaTheme="majorEastAsia" w:hAnsiTheme="majorHAnsi" w:cstheme="majorBidi"/>
              <w:b/>
              <w:bCs/>
              <w:color w:val="404040" w:themeColor="text1" w:themeTint="BF"/>
              <w:sz w:val="32"/>
              <w:szCs w:val="32"/>
              <w:lang w:bidi="he-IL"/>
              <w:rPrChange w:id="677" w:author="Microsoft Office User" w:date="2015-12-09T20:16:00Z">
                <w:rPr>
                  <w:rFonts w:ascii="Cambria" w:hAnsi="Cambria"/>
                  <w:color w:val="404040" w:themeColor="text1" w:themeTint="BF"/>
                </w:rPr>
              </w:rPrChange>
            </w:rPr>
            <w:delText xml:space="preserve"> </w:delText>
          </w:r>
          <w:r w:rsidR="00334457" w:rsidRPr="00462F3F" w:rsidDel="004B329F">
            <w:rPr>
              <w:rFonts w:asciiTheme="majorHAnsi" w:eastAsiaTheme="majorEastAsia" w:hAnsiTheme="majorHAnsi" w:cstheme="majorBidi"/>
              <w:b/>
              <w:bCs/>
              <w:color w:val="404040" w:themeColor="text1" w:themeTint="BF"/>
              <w:sz w:val="32"/>
              <w:szCs w:val="32"/>
              <w:lang w:bidi="he-IL"/>
              <w:rPrChange w:id="678" w:author="Microsoft Office User" w:date="2015-12-09T20:16:00Z">
                <w:rPr>
                  <w:rFonts w:ascii="Cambria" w:hAnsi="Cambria"/>
                  <w:color w:val="404040" w:themeColor="text1" w:themeTint="BF"/>
                </w:rPr>
              </w:rPrChange>
            </w:rPr>
            <w:delText>classroom interaction</w:delText>
          </w:r>
        </w:del>
        <w:del w:id="679" w:author="Microsoft Office User" w:date="2015-12-05T18:42:00Z">
          <w:r w:rsidR="00334457" w:rsidRPr="00462F3F" w:rsidDel="0008223F">
            <w:rPr>
              <w:rFonts w:asciiTheme="majorHAnsi" w:eastAsiaTheme="majorEastAsia" w:hAnsiTheme="majorHAnsi" w:cstheme="majorBidi"/>
              <w:b/>
              <w:bCs/>
              <w:color w:val="404040" w:themeColor="text1" w:themeTint="BF"/>
              <w:sz w:val="32"/>
              <w:szCs w:val="32"/>
              <w:lang w:bidi="he-IL"/>
              <w:rPrChange w:id="680" w:author="Microsoft Office User" w:date="2015-12-09T20:16:00Z">
                <w:rPr>
                  <w:rFonts w:ascii="Cambria" w:hAnsi="Cambria"/>
                  <w:color w:val="404040" w:themeColor="text1" w:themeTint="BF"/>
                </w:rPr>
              </w:rPrChange>
            </w:rPr>
            <w:delText>.</w:delText>
          </w:r>
        </w:del>
      </w:ins>
      <w:del w:id="681"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82" w:author="Microsoft Office User" w:date="2015-12-09T20:16:00Z">
              <w:rPr>
                <w:rFonts w:asciiTheme="minorHAnsi" w:hAnsiTheme="minorHAnsi"/>
                <w:color w:val="404040" w:themeColor="text1" w:themeTint="BF"/>
              </w:rPr>
            </w:rPrChange>
          </w:rPr>
          <w:delText xml:space="preserve">to enhance classroom interaction </w:delText>
        </w:r>
      </w:del>
    </w:p>
    <w:p w14:paraId="5FEE968B" w14:textId="3C07B0E5" w:rsidR="007A3D22" w:rsidRPr="00462F3F" w:rsidDel="004B329F" w:rsidRDefault="007A3D22">
      <w:pPr>
        <w:pStyle w:val="ListParagraph"/>
        <w:numPr>
          <w:ilvl w:val="0"/>
          <w:numId w:val="5"/>
        </w:numPr>
        <w:rPr>
          <w:del w:id="683" w:author="Microsoft Office User" w:date="2015-12-09T20:10:00Z"/>
          <w:rFonts w:asciiTheme="majorHAnsi" w:eastAsiaTheme="majorEastAsia" w:hAnsiTheme="majorHAnsi" w:cstheme="majorBidi"/>
          <w:b/>
          <w:bCs/>
          <w:color w:val="404040" w:themeColor="text1" w:themeTint="BF"/>
          <w:sz w:val="32"/>
          <w:szCs w:val="32"/>
          <w:lang w:bidi="he-IL"/>
          <w:rPrChange w:id="684" w:author="Microsoft Office User" w:date="2015-12-09T20:16:00Z">
            <w:rPr>
              <w:del w:id="685" w:author="Microsoft Office User" w:date="2015-12-09T20:10:00Z"/>
              <w:rFonts w:asciiTheme="minorHAnsi" w:hAnsiTheme="minorHAnsi"/>
              <w:color w:val="404040" w:themeColor="text1" w:themeTint="BF"/>
            </w:rPr>
          </w:rPrChange>
        </w:rPr>
        <w:pPrChange w:id="686" w:author="Microsoft Office User" w:date="2015-12-09T20:12:00Z">
          <w:pPr>
            <w:pStyle w:val="ListParagraph"/>
            <w:numPr>
              <w:numId w:val="5"/>
            </w:numPr>
            <w:spacing w:line="276" w:lineRule="auto"/>
            <w:ind w:hanging="360"/>
          </w:pPr>
        </w:pPrChange>
      </w:pPr>
      <w:del w:id="687"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688" w:author="Microsoft Office User" w:date="2015-12-09T20:16:00Z">
              <w:rPr>
                <w:rFonts w:asciiTheme="minorHAnsi" w:hAnsiTheme="minorHAnsi"/>
                <w:color w:val="404040" w:themeColor="text1" w:themeTint="BF"/>
              </w:rPr>
            </w:rPrChange>
          </w:rPr>
          <w:delText>Design and develop digital age learning experience and assessment</w:delText>
        </w:r>
      </w:del>
      <w:ins w:id="689" w:author="Inis Editor (3)" w:date="2015-09-25T20:42:00Z">
        <w:del w:id="690" w:author="Microsoft Office User" w:date="2015-12-05T18:42:00Z">
          <w:r w:rsidR="00334457" w:rsidRPr="00462F3F" w:rsidDel="00BF4DED">
            <w:rPr>
              <w:rFonts w:asciiTheme="majorHAnsi" w:eastAsiaTheme="majorEastAsia" w:hAnsiTheme="majorHAnsi" w:cstheme="majorBidi"/>
              <w:b/>
              <w:bCs/>
              <w:color w:val="404040" w:themeColor="text1" w:themeTint="BF"/>
              <w:sz w:val="32"/>
              <w:szCs w:val="32"/>
              <w:lang w:bidi="he-IL"/>
              <w:rPrChange w:id="691" w:author="Microsoft Office User" w:date="2015-12-09T20:16:00Z">
                <w:rPr>
                  <w:rFonts w:ascii="Cambria" w:hAnsi="Cambria"/>
                  <w:color w:val="404040" w:themeColor="text1" w:themeTint="BF"/>
                </w:rPr>
              </w:rPrChange>
            </w:rPr>
            <w:delText>.</w:delText>
          </w:r>
        </w:del>
      </w:ins>
    </w:p>
    <w:p w14:paraId="5F124DFA" w14:textId="3298B1DE" w:rsidR="007A3D22" w:rsidRPr="00462F3F" w:rsidDel="0008223F" w:rsidRDefault="007A3D22">
      <w:pPr>
        <w:pStyle w:val="ListParagraph"/>
        <w:numPr>
          <w:ilvl w:val="0"/>
          <w:numId w:val="5"/>
        </w:numPr>
        <w:rPr>
          <w:del w:id="692" w:author="Microsoft Office User" w:date="2015-12-05T18:42:00Z"/>
          <w:rFonts w:asciiTheme="majorHAnsi" w:eastAsiaTheme="majorEastAsia" w:hAnsiTheme="majorHAnsi" w:cstheme="majorBidi"/>
          <w:b/>
          <w:bCs/>
          <w:color w:val="404040" w:themeColor="text1" w:themeTint="BF"/>
          <w:sz w:val="32"/>
          <w:szCs w:val="32"/>
          <w:lang w:bidi="he-IL"/>
          <w:rPrChange w:id="693" w:author="Microsoft Office User" w:date="2015-12-09T20:16:00Z">
            <w:rPr>
              <w:del w:id="694" w:author="Microsoft Office User" w:date="2015-12-05T18:42:00Z"/>
              <w:rFonts w:asciiTheme="minorHAnsi" w:hAnsiTheme="minorHAnsi"/>
              <w:color w:val="404040" w:themeColor="text1" w:themeTint="BF"/>
            </w:rPr>
          </w:rPrChange>
        </w:rPr>
        <w:pPrChange w:id="695" w:author="Microsoft Office User" w:date="2015-12-09T20:12:00Z">
          <w:pPr>
            <w:pStyle w:val="ListParagraph"/>
            <w:numPr>
              <w:numId w:val="5"/>
            </w:numPr>
            <w:spacing w:line="276" w:lineRule="auto"/>
            <w:ind w:hanging="360"/>
          </w:pPr>
        </w:pPrChange>
      </w:pPr>
      <w:del w:id="696" w:author="Microsoft Office User" w:date="2015-12-05T18:42:00Z">
        <w:r w:rsidRPr="00462F3F" w:rsidDel="0008223F">
          <w:rPr>
            <w:rFonts w:asciiTheme="majorHAnsi" w:eastAsiaTheme="majorEastAsia" w:hAnsiTheme="majorHAnsi" w:cstheme="majorBidi"/>
            <w:b/>
            <w:bCs/>
            <w:color w:val="404040" w:themeColor="text1" w:themeTint="BF"/>
            <w:sz w:val="32"/>
            <w:szCs w:val="32"/>
            <w:lang w:bidi="he-IL"/>
            <w:rPrChange w:id="697" w:author="Microsoft Office User" w:date="2015-12-09T20:16:00Z">
              <w:rPr>
                <w:rFonts w:asciiTheme="minorHAnsi" w:hAnsiTheme="minorHAnsi"/>
                <w:color w:val="404040" w:themeColor="text1" w:themeTint="BF"/>
              </w:rPr>
            </w:rPrChange>
          </w:rPr>
          <w:delText>Enhance student-centered learning</w:delText>
        </w:r>
      </w:del>
      <w:ins w:id="698" w:author="Inis Editor (3)" w:date="2015-09-25T20:42:00Z">
        <w:del w:id="699" w:author="Microsoft Office User" w:date="2015-12-05T18:42:00Z">
          <w:r w:rsidR="00334457" w:rsidRPr="00462F3F" w:rsidDel="0008223F">
            <w:rPr>
              <w:rFonts w:asciiTheme="majorHAnsi" w:eastAsiaTheme="majorEastAsia" w:hAnsiTheme="majorHAnsi" w:cstheme="majorBidi"/>
              <w:b/>
              <w:bCs/>
              <w:color w:val="404040" w:themeColor="text1" w:themeTint="BF"/>
              <w:sz w:val="32"/>
              <w:szCs w:val="32"/>
              <w:lang w:bidi="he-IL"/>
              <w:rPrChange w:id="700" w:author="Microsoft Office User" w:date="2015-12-09T20:16:00Z">
                <w:rPr>
                  <w:rFonts w:ascii="Cambria" w:hAnsi="Cambria"/>
                  <w:color w:val="404040" w:themeColor="text1" w:themeTint="BF"/>
                </w:rPr>
              </w:rPrChange>
            </w:rPr>
            <w:delText>.</w:delText>
          </w:r>
        </w:del>
      </w:ins>
      <w:del w:id="701" w:author="Microsoft Office User" w:date="2015-12-05T18:42:00Z">
        <w:r w:rsidRPr="00462F3F" w:rsidDel="0008223F">
          <w:rPr>
            <w:rFonts w:asciiTheme="majorHAnsi" w:eastAsiaTheme="majorEastAsia" w:hAnsiTheme="majorHAnsi" w:cstheme="majorBidi"/>
            <w:b/>
            <w:bCs/>
            <w:color w:val="404040" w:themeColor="text1" w:themeTint="BF"/>
            <w:sz w:val="32"/>
            <w:szCs w:val="32"/>
            <w:lang w:bidi="he-IL"/>
            <w:rPrChange w:id="702" w:author="Microsoft Office User" w:date="2015-12-09T20:16:00Z">
              <w:rPr>
                <w:rFonts w:asciiTheme="minorHAnsi" w:hAnsiTheme="minorHAnsi"/>
                <w:color w:val="404040" w:themeColor="text1" w:themeTint="BF"/>
              </w:rPr>
            </w:rPrChange>
          </w:rPr>
          <w:delText xml:space="preserve"> </w:delText>
        </w:r>
      </w:del>
    </w:p>
    <w:p w14:paraId="5C4656D8" w14:textId="4D8068DA" w:rsidR="007A3D22" w:rsidRPr="00462F3F" w:rsidDel="004B329F" w:rsidRDefault="007A3D22">
      <w:pPr>
        <w:pStyle w:val="ListParagraph"/>
        <w:numPr>
          <w:ilvl w:val="0"/>
          <w:numId w:val="5"/>
        </w:numPr>
        <w:rPr>
          <w:del w:id="703" w:author="Microsoft Office User" w:date="2015-12-09T20:10:00Z"/>
          <w:rFonts w:asciiTheme="majorHAnsi" w:eastAsiaTheme="majorEastAsia" w:hAnsiTheme="majorHAnsi" w:cstheme="majorBidi"/>
          <w:b/>
          <w:bCs/>
          <w:color w:val="404040" w:themeColor="text1" w:themeTint="BF"/>
          <w:sz w:val="32"/>
          <w:szCs w:val="32"/>
          <w:lang w:bidi="he-IL"/>
          <w:rPrChange w:id="704" w:author="Microsoft Office User" w:date="2015-12-09T20:16:00Z">
            <w:rPr>
              <w:del w:id="705" w:author="Microsoft Office User" w:date="2015-12-09T20:10:00Z"/>
              <w:rFonts w:asciiTheme="minorHAnsi" w:hAnsiTheme="minorHAnsi"/>
              <w:color w:val="404040" w:themeColor="text1" w:themeTint="BF"/>
            </w:rPr>
          </w:rPrChange>
        </w:rPr>
        <w:pPrChange w:id="706" w:author="Microsoft Office User" w:date="2015-12-09T20:12:00Z">
          <w:pPr>
            <w:pStyle w:val="ListParagraph"/>
            <w:numPr>
              <w:numId w:val="5"/>
            </w:numPr>
            <w:spacing w:line="276" w:lineRule="auto"/>
            <w:ind w:hanging="360"/>
          </w:pPr>
        </w:pPrChange>
      </w:pPr>
      <w:del w:id="707"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08" w:author="Microsoft Office User" w:date="2015-12-09T20:16:00Z">
              <w:rPr>
                <w:rFonts w:asciiTheme="minorHAnsi" w:hAnsiTheme="minorHAnsi"/>
                <w:color w:val="404040" w:themeColor="text1" w:themeTint="BF"/>
              </w:rPr>
            </w:rPrChange>
          </w:rPr>
          <w:delText xml:space="preserve">Facilitate and Inspire </w:delText>
        </w:r>
      </w:del>
      <w:ins w:id="709" w:author="Inis Editor (3)" w:date="2015-09-25T20:40:00Z">
        <w:del w:id="710"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711" w:author="Microsoft Office User" w:date="2015-12-09T20:16:00Z">
                <w:rPr>
                  <w:rFonts w:ascii="Cambria" w:hAnsi="Cambria"/>
                  <w:color w:val="404040" w:themeColor="text1" w:themeTint="BF"/>
                </w:rPr>
              </w:rPrChange>
            </w:rPr>
            <w:delText xml:space="preserve">inspire </w:delText>
          </w:r>
        </w:del>
      </w:ins>
      <w:del w:id="712"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13" w:author="Microsoft Office User" w:date="2015-12-09T20:16:00Z">
              <w:rPr>
                <w:rFonts w:asciiTheme="minorHAnsi" w:hAnsiTheme="minorHAnsi"/>
                <w:color w:val="404040" w:themeColor="text1" w:themeTint="BF"/>
              </w:rPr>
            </w:rPrChange>
          </w:rPr>
          <w:delText xml:space="preserve">Students </w:delText>
        </w:r>
      </w:del>
      <w:ins w:id="714" w:author="Inis Editor (3)" w:date="2015-09-25T20:40:00Z">
        <w:del w:id="715"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716" w:author="Microsoft Office User" w:date="2015-12-09T20:16:00Z">
                <w:rPr>
                  <w:rFonts w:ascii="Cambria" w:hAnsi="Cambria"/>
                  <w:color w:val="404040" w:themeColor="text1" w:themeTint="BF"/>
                </w:rPr>
              </w:rPrChange>
            </w:rPr>
            <w:delText xml:space="preserve">students’ </w:delText>
          </w:r>
        </w:del>
      </w:ins>
      <w:del w:id="717"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18" w:author="Microsoft Office User" w:date="2015-12-09T20:16:00Z">
              <w:rPr>
                <w:rFonts w:asciiTheme="minorHAnsi" w:hAnsiTheme="minorHAnsi"/>
                <w:color w:val="404040" w:themeColor="text1" w:themeTint="BF"/>
              </w:rPr>
            </w:rPrChange>
          </w:rPr>
          <w:delText>learning and creativity</w:delText>
        </w:r>
      </w:del>
      <w:ins w:id="719" w:author="Inis Editor (3)" w:date="2015-09-25T20:42:00Z">
        <w:del w:id="720" w:author="Microsoft Office User" w:date="2015-12-05T18:42:00Z">
          <w:r w:rsidR="00334457" w:rsidRPr="00462F3F" w:rsidDel="0008223F">
            <w:rPr>
              <w:rFonts w:asciiTheme="majorHAnsi" w:eastAsiaTheme="majorEastAsia" w:hAnsiTheme="majorHAnsi" w:cstheme="majorBidi"/>
              <w:b/>
              <w:bCs/>
              <w:color w:val="404040" w:themeColor="text1" w:themeTint="BF"/>
              <w:sz w:val="32"/>
              <w:szCs w:val="32"/>
              <w:lang w:bidi="he-IL"/>
              <w:rPrChange w:id="721" w:author="Microsoft Office User" w:date="2015-12-09T20:16:00Z">
                <w:rPr/>
              </w:rPrChange>
            </w:rPr>
            <w:delText>.</w:delText>
          </w:r>
        </w:del>
      </w:ins>
    </w:p>
    <w:p w14:paraId="117E934F" w14:textId="7AEF1CAD" w:rsidR="007A3D22" w:rsidRPr="00462F3F" w:rsidDel="004B329F" w:rsidRDefault="007A3D22">
      <w:pPr>
        <w:pStyle w:val="ListParagraph"/>
        <w:numPr>
          <w:ilvl w:val="0"/>
          <w:numId w:val="5"/>
        </w:numPr>
        <w:rPr>
          <w:ins w:id="722" w:author="Simmi Puri" w:date="2015-10-14T07:16:00Z"/>
          <w:del w:id="723" w:author="Microsoft Office User" w:date="2015-12-09T20:10:00Z"/>
          <w:rFonts w:asciiTheme="majorHAnsi" w:eastAsiaTheme="majorEastAsia" w:hAnsiTheme="majorHAnsi" w:cstheme="majorBidi"/>
          <w:b/>
          <w:bCs/>
          <w:color w:val="404040" w:themeColor="text1" w:themeTint="BF"/>
          <w:sz w:val="32"/>
          <w:szCs w:val="32"/>
          <w:lang w:bidi="he-IL"/>
          <w:rPrChange w:id="724" w:author="Microsoft Office User" w:date="2015-12-09T20:16:00Z">
            <w:rPr>
              <w:ins w:id="725" w:author="Simmi Puri" w:date="2015-10-14T07:16:00Z"/>
              <w:del w:id="726" w:author="Microsoft Office User" w:date="2015-12-09T20:10:00Z"/>
              <w:rFonts w:ascii="Cambria" w:hAnsi="Cambria"/>
              <w:color w:val="404040" w:themeColor="text1" w:themeTint="BF"/>
            </w:rPr>
          </w:rPrChange>
        </w:rPr>
        <w:pPrChange w:id="727" w:author="Microsoft Office User" w:date="2015-12-09T20:12:00Z">
          <w:pPr>
            <w:pStyle w:val="ListParagraph"/>
            <w:numPr>
              <w:numId w:val="5"/>
            </w:numPr>
            <w:spacing w:line="276" w:lineRule="auto"/>
            <w:ind w:hanging="360"/>
          </w:pPr>
        </w:pPrChange>
      </w:pPr>
      <w:del w:id="728"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29" w:author="Microsoft Office User" w:date="2015-12-09T20:16:00Z">
              <w:rPr>
                <w:rFonts w:asciiTheme="minorHAnsi" w:hAnsiTheme="minorHAnsi"/>
                <w:color w:val="404040" w:themeColor="text1" w:themeTint="BF"/>
              </w:rPr>
            </w:rPrChange>
          </w:rPr>
          <w:delText xml:space="preserve">Build Social </w:delText>
        </w:r>
      </w:del>
      <w:ins w:id="730" w:author="Inis Editor (3)" w:date="2015-09-25T20:40:00Z">
        <w:del w:id="731"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732" w:author="Microsoft Office User" w:date="2015-12-09T20:16:00Z">
                <w:rPr>
                  <w:rFonts w:ascii="Cambria" w:hAnsi="Cambria"/>
                  <w:color w:val="404040" w:themeColor="text1" w:themeTint="BF"/>
                </w:rPr>
              </w:rPrChange>
            </w:rPr>
            <w:delText xml:space="preserve">social </w:delText>
          </w:r>
        </w:del>
      </w:ins>
      <w:del w:id="733"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34" w:author="Microsoft Office User" w:date="2015-12-09T20:16:00Z">
              <w:rPr>
                <w:rFonts w:asciiTheme="minorHAnsi" w:hAnsiTheme="minorHAnsi"/>
                <w:color w:val="404040" w:themeColor="text1" w:themeTint="BF"/>
              </w:rPr>
            </w:rPrChange>
          </w:rPr>
          <w:delText xml:space="preserve">Media </w:delText>
        </w:r>
      </w:del>
      <w:ins w:id="735" w:author="Inis Editor (3)" w:date="2015-09-25T20:40:00Z">
        <w:del w:id="736"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737" w:author="Microsoft Office User" w:date="2015-12-09T20:16:00Z">
                <w:rPr>
                  <w:rFonts w:ascii="Cambria" w:hAnsi="Cambria"/>
                  <w:color w:val="404040" w:themeColor="text1" w:themeTint="BF"/>
                </w:rPr>
              </w:rPrChange>
            </w:rPr>
            <w:delText xml:space="preserve">media </w:delText>
          </w:r>
        </w:del>
      </w:ins>
      <w:del w:id="738"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39" w:author="Microsoft Office User" w:date="2015-12-09T20:16:00Z">
              <w:rPr>
                <w:rFonts w:asciiTheme="minorHAnsi" w:hAnsiTheme="minorHAnsi"/>
                <w:color w:val="404040" w:themeColor="text1" w:themeTint="BF"/>
              </w:rPr>
            </w:rPrChange>
          </w:rPr>
          <w:delText xml:space="preserve">Communities </w:delText>
        </w:r>
      </w:del>
      <w:ins w:id="740" w:author="Inis Editor (3)" w:date="2015-09-25T20:40:00Z">
        <w:del w:id="741" w:author="Microsoft Office User" w:date="2015-12-09T20:10:00Z">
          <w:r w:rsidR="000314A6" w:rsidRPr="00462F3F" w:rsidDel="004B329F">
            <w:rPr>
              <w:rFonts w:asciiTheme="majorHAnsi" w:eastAsiaTheme="majorEastAsia" w:hAnsiTheme="majorHAnsi" w:cstheme="majorBidi"/>
              <w:b/>
              <w:bCs/>
              <w:color w:val="404040" w:themeColor="text1" w:themeTint="BF"/>
              <w:sz w:val="32"/>
              <w:szCs w:val="32"/>
              <w:lang w:bidi="he-IL"/>
              <w:rPrChange w:id="742" w:author="Microsoft Office User" w:date="2015-12-09T20:16:00Z">
                <w:rPr>
                  <w:rFonts w:ascii="Cambria" w:hAnsi="Cambria"/>
                  <w:color w:val="404040" w:themeColor="text1" w:themeTint="BF"/>
                </w:rPr>
              </w:rPrChange>
            </w:rPr>
            <w:delText xml:space="preserve">communities </w:delText>
          </w:r>
        </w:del>
      </w:ins>
      <w:del w:id="743"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44" w:author="Microsoft Office User" w:date="2015-12-09T20:16:00Z">
              <w:rPr>
                <w:rFonts w:asciiTheme="minorHAnsi" w:hAnsiTheme="minorHAnsi"/>
                <w:color w:val="404040" w:themeColor="text1" w:themeTint="BF"/>
              </w:rPr>
            </w:rPrChange>
          </w:rPr>
          <w:delText xml:space="preserve">– </w:delText>
        </w:r>
      </w:del>
      <w:ins w:id="745" w:author="Inis Editor (3)" w:date="2015-09-25T20:41:00Z">
        <w:del w:id="746" w:author="Microsoft Office User" w:date="2015-12-09T20:10:00Z">
          <w:r w:rsidR="00C6206D" w:rsidRPr="00462F3F" w:rsidDel="004B329F">
            <w:rPr>
              <w:rFonts w:asciiTheme="majorHAnsi" w:eastAsiaTheme="majorEastAsia" w:hAnsiTheme="majorHAnsi" w:cstheme="majorBidi"/>
              <w:b/>
              <w:bCs/>
              <w:color w:val="404040" w:themeColor="text1" w:themeTint="BF"/>
              <w:sz w:val="32"/>
              <w:szCs w:val="32"/>
              <w:lang w:bidi="he-IL"/>
              <w:rPrChange w:id="747" w:author="Microsoft Office User" w:date="2015-12-09T20:16:00Z">
                <w:rPr>
                  <w:rFonts w:ascii="Cambria" w:hAnsi="Cambria"/>
                  <w:color w:val="404040" w:themeColor="text1" w:themeTint="BF"/>
                </w:rPr>
              </w:rPrChange>
            </w:rPr>
            <w:delText xml:space="preserve"> to </w:delText>
          </w:r>
        </w:del>
      </w:ins>
      <w:del w:id="748"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49" w:author="Microsoft Office User" w:date="2015-12-09T20:16:00Z">
              <w:rPr>
                <w:rFonts w:asciiTheme="minorHAnsi" w:hAnsiTheme="minorHAnsi"/>
                <w:color w:val="404040" w:themeColor="text1" w:themeTint="BF"/>
              </w:rPr>
            </w:rPrChange>
          </w:rPr>
          <w:delText xml:space="preserve">extend </w:delText>
        </w:r>
      </w:del>
      <w:del w:id="750" w:author="Microsoft Office User" w:date="2015-12-05T18:43:00Z">
        <w:r w:rsidRPr="00462F3F" w:rsidDel="00731926">
          <w:rPr>
            <w:rFonts w:asciiTheme="majorHAnsi" w:eastAsiaTheme="majorEastAsia" w:hAnsiTheme="majorHAnsi" w:cstheme="majorBidi"/>
            <w:b/>
            <w:bCs/>
            <w:color w:val="404040" w:themeColor="text1" w:themeTint="BF"/>
            <w:sz w:val="32"/>
            <w:szCs w:val="32"/>
            <w:lang w:bidi="he-IL"/>
            <w:rPrChange w:id="751" w:author="Microsoft Office User" w:date="2015-12-09T20:16:00Z">
              <w:rPr>
                <w:rFonts w:asciiTheme="minorHAnsi" w:hAnsiTheme="minorHAnsi"/>
                <w:color w:val="404040" w:themeColor="text1" w:themeTint="BF"/>
              </w:rPr>
            </w:rPrChange>
          </w:rPr>
          <w:delText>you</w:delText>
        </w:r>
      </w:del>
      <w:ins w:id="752" w:author="Inis Editor (3)" w:date="2015-09-25T20:41:00Z">
        <w:del w:id="753" w:author="Microsoft Office User" w:date="2015-12-05T18:43:00Z">
          <w:r w:rsidR="00C6206D" w:rsidRPr="00462F3F" w:rsidDel="00731926">
            <w:rPr>
              <w:rFonts w:asciiTheme="majorHAnsi" w:eastAsiaTheme="majorEastAsia" w:hAnsiTheme="majorHAnsi" w:cstheme="majorBidi"/>
              <w:b/>
              <w:bCs/>
              <w:color w:val="404040" w:themeColor="text1" w:themeTint="BF"/>
              <w:sz w:val="32"/>
              <w:szCs w:val="32"/>
              <w:lang w:bidi="he-IL"/>
              <w:rPrChange w:id="754" w:author="Microsoft Office User" w:date="2015-12-09T20:16:00Z">
                <w:rPr>
                  <w:rFonts w:ascii="Cambria" w:hAnsi="Cambria"/>
                  <w:color w:val="404040" w:themeColor="text1" w:themeTint="BF"/>
                </w:rPr>
              </w:rPrChange>
            </w:rPr>
            <w:delText>r</w:delText>
          </w:r>
        </w:del>
      </w:ins>
      <w:del w:id="755"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56" w:author="Microsoft Office User" w:date="2015-12-09T20:16:00Z">
              <w:rPr>
                <w:rFonts w:asciiTheme="minorHAnsi" w:hAnsiTheme="minorHAnsi"/>
                <w:color w:val="404040" w:themeColor="text1" w:themeTint="BF"/>
              </w:rPr>
            </w:rPrChange>
          </w:rPr>
          <w:delText xml:space="preserve"> professional journey and get recognized for your work in education</w:delText>
        </w:r>
      </w:del>
      <w:ins w:id="757" w:author="Inis Editor (3)" w:date="2015-09-25T20:42:00Z">
        <w:del w:id="758" w:author="Microsoft Office User" w:date="2015-12-05T18:42:00Z">
          <w:r w:rsidR="00334457" w:rsidRPr="00462F3F" w:rsidDel="0008223F">
            <w:rPr>
              <w:rFonts w:asciiTheme="majorHAnsi" w:eastAsiaTheme="majorEastAsia" w:hAnsiTheme="majorHAnsi" w:cstheme="majorBidi"/>
              <w:b/>
              <w:bCs/>
              <w:color w:val="404040" w:themeColor="text1" w:themeTint="BF"/>
              <w:sz w:val="32"/>
              <w:szCs w:val="32"/>
              <w:lang w:bidi="he-IL"/>
              <w:rPrChange w:id="759" w:author="Microsoft Office User" w:date="2015-12-09T20:16:00Z">
                <w:rPr>
                  <w:rFonts w:ascii="Cambria" w:hAnsi="Cambria"/>
                  <w:color w:val="404040" w:themeColor="text1" w:themeTint="BF"/>
                </w:rPr>
              </w:rPrChange>
            </w:rPr>
            <w:delText>.</w:delText>
          </w:r>
        </w:del>
      </w:ins>
    </w:p>
    <w:p w14:paraId="7FB9D61E" w14:textId="5722BC25" w:rsidR="008E7A2D" w:rsidRPr="00462F3F" w:rsidDel="004B329F" w:rsidRDefault="008E7A2D">
      <w:pPr>
        <w:pStyle w:val="ListParagraph"/>
        <w:numPr>
          <w:ilvl w:val="0"/>
          <w:numId w:val="5"/>
        </w:numPr>
        <w:rPr>
          <w:del w:id="760" w:author="Microsoft Office User" w:date="2015-12-09T20:10:00Z"/>
          <w:rFonts w:asciiTheme="majorHAnsi" w:eastAsiaTheme="majorEastAsia" w:hAnsiTheme="majorHAnsi" w:cstheme="majorBidi"/>
          <w:b/>
          <w:bCs/>
          <w:color w:val="404040" w:themeColor="text1" w:themeTint="BF"/>
          <w:sz w:val="32"/>
          <w:szCs w:val="32"/>
          <w:lang w:bidi="he-IL"/>
          <w:rPrChange w:id="761" w:author="Microsoft Office User" w:date="2015-12-09T20:16:00Z">
            <w:rPr>
              <w:del w:id="762" w:author="Microsoft Office User" w:date="2015-12-09T20:10:00Z"/>
              <w:rFonts w:asciiTheme="minorHAnsi" w:hAnsiTheme="minorHAnsi"/>
              <w:color w:val="404040" w:themeColor="text1" w:themeTint="BF"/>
            </w:rPr>
          </w:rPrChange>
        </w:rPr>
        <w:pPrChange w:id="763" w:author="Microsoft Office User" w:date="2015-12-09T20:12:00Z">
          <w:pPr>
            <w:pStyle w:val="ListParagraph"/>
            <w:numPr>
              <w:numId w:val="5"/>
            </w:numPr>
            <w:spacing w:line="276" w:lineRule="auto"/>
            <w:ind w:hanging="360"/>
          </w:pPr>
        </w:pPrChange>
      </w:pPr>
      <w:ins w:id="764" w:author="Simmi Puri" w:date="2015-10-14T07:16:00Z">
        <w:del w:id="765"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66" w:author="Microsoft Office User" w:date="2015-12-09T20:16:00Z">
                <w:rPr>
                  <w:rFonts w:ascii="Cambria" w:hAnsi="Cambria"/>
                  <w:color w:val="404040" w:themeColor="text1" w:themeTint="BF"/>
                </w:rPr>
              </w:rPrChange>
            </w:rPr>
            <w:delText xml:space="preserve">Cyberbullying </w:delText>
          </w:r>
        </w:del>
        <w:del w:id="767" w:author="Microsoft Office User" w:date="2015-12-05T18:45:00Z">
          <w:r w:rsidRPr="00462F3F" w:rsidDel="00A206CF">
            <w:rPr>
              <w:rFonts w:asciiTheme="majorHAnsi" w:eastAsiaTheme="majorEastAsia" w:hAnsiTheme="majorHAnsi" w:cstheme="majorBidi"/>
              <w:b/>
              <w:bCs/>
              <w:color w:val="404040" w:themeColor="text1" w:themeTint="BF"/>
              <w:sz w:val="32"/>
              <w:szCs w:val="32"/>
              <w:lang w:bidi="he-IL"/>
              <w:rPrChange w:id="768" w:author="Microsoft Office User" w:date="2015-12-09T20:16:00Z">
                <w:rPr>
                  <w:rFonts w:ascii="Cambria" w:hAnsi="Cambria"/>
                  <w:color w:val="404040" w:themeColor="text1" w:themeTint="BF"/>
                </w:rPr>
              </w:rPrChange>
            </w:rPr>
            <w:delText>and its implications</w:delText>
          </w:r>
        </w:del>
      </w:ins>
      <w:ins w:id="769" w:author="Simmi Puri" w:date="2015-10-14T07:17:00Z">
        <w:del w:id="770"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71" w:author="Microsoft Office User" w:date="2015-12-09T20:16:00Z">
                <w:rPr>
                  <w:rFonts w:ascii="Cambria" w:hAnsi="Cambria"/>
                  <w:color w:val="404040" w:themeColor="text1" w:themeTint="BF"/>
                </w:rPr>
              </w:rPrChange>
            </w:rPr>
            <w:delText>- How to stay safe online</w:delText>
          </w:r>
        </w:del>
      </w:ins>
    </w:p>
    <w:p w14:paraId="6C18B912" w14:textId="1B827F6E" w:rsidR="00881107" w:rsidRPr="00462F3F" w:rsidDel="00CF5138" w:rsidRDefault="007A3D22">
      <w:pPr>
        <w:rPr>
          <w:del w:id="772" w:author="Microsoft Office User" w:date="2015-12-05T20:07:00Z"/>
          <w:rFonts w:asciiTheme="majorHAnsi" w:eastAsiaTheme="majorEastAsia" w:hAnsiTheme="majorHAnsi" w:cstheme="majorBidi"/>
          <w:b/>
          <w:bCs/>
          <w:color w:val="404040" w:themeColor="text1" w:themeTint="BF"/>
          <w:sz w:val="32"/>
          <w:szCs w:val="32"/>
          <w:lang w:bidi="he-IL"/>
          <w:rPrChange w:id="773" w:author="Microsoft Office User" w:date="2015-12-09T20:16:00Z">
            <w:rPr>
              <w:del w:id="774" w:author="Microsoft Office User" w:date="2015-12-05T20:07:00Z"/>
              <w:rFonts w:asciiTheme="minorHAnsi" w:hAnsiTheme="minorHAnsi"/>
              <w:color w:val="404040" w:themeColor="text1" w:themeTint="BF"/>
            </w:rPr>
          </w:rPrChange>
        </w:rPr>
        <w:pPrChange w:id="775" w:author="Microsoft Office User" w:date="2015-12-09T20:12:00Z">
          <w:pPr>
            <w:pStyle w:val="ListParagraph"/>
            <w:numPr>
              <w:numId w:val="5"/>
            </w:numPr>
            <w:spacing w:line="276" w:lineRule="auto"/>
            <w:ind w:hanging="360"/>
          </w:pPr>
        </w:pPrChange>
      </w:pPr>
      <w:del w:id="776"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77" w:author="Microsoft Office User" w:date="2015-12-09T20:16:00Z">
              <w:rPr>
                <w:rFonts w:asciiTheme="minorHAnsi" w:hAnsiTheme="minorHAnsi"/>
                <w:color w:val="404040" w:themeColor="text1" w:themeTint="BF"/>
              </w:rPr>
            </w:rPrChange>
          </w:rPr>
          <w:delText xml:space="preserve">Model and Promote </w:delText>
        </w:r>
      </w:del>
      <w:ins w:id="778" w:author="Inis Editor (3)" w:date="2015-09-25T20:41:00Z">
        <w:del w:id="779" w:author="Microsoft Office User" w:date="2015-12-09T20:10:00Z">
          <w:r w:rsidR="00C6206D" w:rsidRPr="00462F3F" w:rsidDel="004B329F">
            <w:rPr>
              <w:rFonts w:asciiTheme="majorHAnsi" w:eastAsiaTheme="majorEastAsia" w:hAnsiTheme="majorHAnsi" w:cstheme="majorBidi"/>
              <w:b/>
              <w:bCs/>
              <w:color w:val="404040" w:themeColor="text1" w:themeTint="BF"/>
              <w:sz w:val="32"/>
              <w:szCs w:val="32"/>
              <w:lang w:bidi="he-IL"/>
              <w:rPrChange w:id="780" w:author="Microsoft Office User" w:date="2015-12-09T20:16:00Z">
                <w:rPr>
                  <w:rFonts w:ascii="Cambria" w:hAnsi="Cambria"/>
                  <w:color w:val="404040" w:themeColor="text1" w:themeTint="BF"/>
                </w:rPr>
              </w:rPrChange>
            </w:rPr>
            <w:delText xml:space="preserve">promote </w:delText>
          </w:r>
        </w:del>
      </w:ins>
      <w:del w:id="781" w:author="Microsoft Office User" w:date="2015-12-09T20:10:00Z">
        <w:r w:rsidRPr="00462F3F" w:rsidDel="004B329F">
          <w:rPr>
            <w:rFonts w:asciiTheme="majorHAnsi" w:eastAsiaTheme="majorEastAsia" w:hAnsiTheme="majorHAnsi" w:cstheme="majorBidi"/>
            <w:b/>
            <w:bCs/>
            <w:color w:val="404040" w:themeColor="text1" w:themeTint="BF"/>
            <w:sz w:val="32"/>
            <w:szCs w:val="32"/>
            <w:lang w:bidi="he-IL"/>
            <w:rPrChange w:id="782" w:author="Microsoft Office User" w:date="2015-12-09T20:16:00Z">
              <w:rPr>
                <w:rFonts w:asciiTheme="minorHAnsi" w:hAnsiTheme="minorHAnsi"/>
                <w:color w:val="404040" w:themeColor="text1" w:themeTint="BF"/>
              </w:rPr>
            </w:rPrChange>
          </w:rPr>
          <w:delText>good digital citizenship amongst students</w:delText>
        </w:r>
      </w:del>
      <w:ins w:id="783" w:author="Inis Editor (3)" w:date="2015-09-25T20:41:00Z">
        <w:del w:id="784" w:author="Microsoft Office User" w:date="2015-12-05T18:42:00Z">
          <w:r w:rsidR="0044747B" w:rsidRPr="00462F3F" w:rsidDel="0008223F">
            <w:rPr>
              <w:rFonts w:asciiTheme="majorHAnsi" w:eastAsiaTheme="majorEastAsia" w:hAnsiTheme="majorHAnsi" w:cstheme="majorBidi"/>
              <w:b/>
              <w:bCs/>
              <w:color w:val="404040" w:themeColor="text1" w:themeTint="BF"/>
              <w:sz w:val="32"/>
              <w:szCs w:val="32"/>
              <w:lang w:bidi="he-IL"/>
              <w:rPrChange w:id="785" w:author="Microsoft Office User" w:date="2015-12-09T20:16:00Z">
                <w:rPr>
                  <w:rFonts w:ascii="Cambria" w:hAnsi="Cambria"/>
                  <w:color w:val="404040" w:themeColor="text1" w:themeTint="BF"/>
                </w:rPr>
              </w:rPrChange>
            </w:rPr>
            <w:delText>.</w:delText>
          </w:r>
        </w:del>
      </w:ins>
      <w:del w:id="786" w:author="Microsoft Office User" w:date="2015-12-05T18:42:00Z">
        <w:r w:rsidRPr="00462F3F" w:rsidDel="0008223F">
          <w:rPr>
            <w:rFonts w:asciiTheme="majorHAnsi" w:eastAsiaTheme="majorEastAsia" w:hAnsiTheme="majorHAnsi" w:cstheme="majorBidi"/>
            <w:b/>
            <w:bCs/>
            <w:color w:val="404040" w:themeColor="text1" w:themeTint="BF"/>
            <w:sz w:val="32"/>
            <w:szCs w:val="32"/>
            <w:lang w:bidi="he-IL"/>
            <w:rPrChange w:id="787" w:author="Microsoft Office User" w:date="2015-12-09T20:16:00Z">
              <w:rPr>
                <w:rFonts w:asciiTheme="minorHAnsi" w:hAnsiTheme="minorHAnsi"/>
                <w:color w:val="404040" w:themeColor="text1" w:themeTint="BF"/>
              </w:rPr>
            </w:rPrChange>
          </w:rPr>
          <w:delText xml:space="preserve"> </w:delText>
        </w:r>
      </w:del>
    </w:p>
    <w:p w14:paraId="0ED5DAEA" w14:textId="18361A33" w:rsidR="009B57F7" w:rsidRPr="00462F3F" w:rsidDel="00882DC5" w:rsidRDefault="009B57F7">
      <w:pPr>
        <w:widowControl w:val="0"/>
        <w:autoSpaceDE w:val="0"/>
        <w:autoSpaceDN w:val="0"/>
        <w:adjustRightInd w:val="0"/>
        <w:jc w:val="both"/>
        <w:rPr>
          <w:del w:id="788" w:author="Microsoft Office User" w:date="2015-11-26T16:33:00Z"/>
          <w:rFonts w:asciiTheme="majorHAnsi" w:eastAsiaTheme="majorEastAsia" w:hAnsiTheme="majorHAnsi" w:cstheme="majorBidi"/>
          <w:b/>
          <w:bCs/>
          <w:color w:val="404040" w:themeColor="text1" w:themeTint="BF"/>
          <w:sz w:val="32"/>
          <w:szCs w:val="32"/>
          <w:lang w:bidi="he-IL"/>
          <w:rPrChange w:id="789" w:author="Microsoft Office User" w:date="2015-12-09T20:16:00Z">
            <w:rPr>
              <w:del w:id="790" w:author="Microsoft Office User" w:date="2015-11-26T16:33:00Z"/>
              <w:rFonts w:ascii="Cambria" w:eastAsia="Times New Roman" w:hAnsi="Cambria"/>
              <w:color w:val="404040" w:themeColor="text1" w:themeTint="BF"/>
            </w:rPr>
          </w:rPrChange>
        </w:rPr>
        <w:pPrChange w:id="791" w:author="Microsoft Office User" w:date="2015-12-09T20:12:00Z">
          <w:pPr>
            <w:widowControl w:val="0"/>
            <w:autoSpaceDE w:val="0"/>
            <w:autoSpaceDN w:val="0"/>
            <w:adjustRightInd w:val="0"/>
            <w:spacing w:line="276" w:lineRule="auto"/>
            <w:jc w:val="both"/>
          </w:pPr>
        </w:pPrChange>
      </w:pPr>
    </w:p>
    <w:p w14:paraId="3A7ED629" w14:textId="5B770A63" w:rsidR="0034304B" w:rsidRPr="00462F3F" w:rsidDel="000C30E3" w:rsidRDefault="0034304B">
      <w:pPr>
        <w:widowControl w:val="0"/>
        <w:autoSpaceDE w:val="0"/>
        <w:autoSpaceDN w:val="0"/>
        <w:adjustRightInd w:val="0"/>
        <w:jc w:val="both"/>
        <w:rPr>
          <w:del w:id="792" w:author="Microsoft Office User" w:date="2015-12-05T18:45:00Z"/>
          <w:rFonts w:asciiTheme="majorHAnsi" w:eastAsiaTheme="majorEastAsia" w:hAnsiTheme="majorHAnsi" w:cstheme="majorBidi"/>
          <w:b/>
          <w:bCs/>
          <w:color w:val="404040" w:themeColor="text1" w:themeTint="BF"/>
          <w:sz w:val="32"/>
          <w:szCs w:val="32"/>
          <w:lang w:bidi="he-IL"/>
          <w:rPrChange w:id="793" w:author="Microsoft Office User" w:date="2015-12-09T20:16:00Z">
            <w:rPr>
              <w:del w:id="794" w:author="Microsoft Office User" w:date="2015-12-05T18:45:00Z"/>
              <w:rFonts w:ascii="Cambria" w:hAnsi="Cambria"/>
              <w:b/>
              <w:color w:val="404040" w:themeColor="text1" w:themeTint="BF"/>
            </w:rPr>
          </w:rPrChange>
        </w:rPr>
        <w:pPrChange w:id="795" w:author="Microsoft Office User" w:date="2015-12-09T20:12:00Z">
          <w:pPr>
            <w:widowControl w:val="0"/>
            <w:autoSpaceDE w:val="0"/>
            <w:autoSpaceDN w:val="0"/>
            <w:adjustRightInd w:val="0"/>
            <w:spacing w:line="276" w:lineRule="auto"/>
            <w:jc w:val="both"/>
          </w:pPr>
        </w:pPrChange>
      </w:pPr>
      <w:moveToRangeStart w:id="796" w:author="Microsoft Office User" w:date="2015-11-26T16:31:00Z" w:name="move436318825"/>
      <w:moveTo w:id="797" w:author="Microsoft Office User" w:date="2015-11-26T16:31:00Z">
        <w:del w:id="798" w:author="Microsoft Office User" w:date="2015-12-05T18:45:00Z">
          <w:r w:rsidRPr="00462F3F" w:rsidDel="000C30E3">
            <w:rPr>
              <w:rFonts w:asciiTheme="majorHAnsi" w:eastAsiaTheme="majorEastAsia" w:hAnsiTheme="majorHAnsi" w:cstheme="majorBidi"/>
              <w:b/>
              <w:bCs/>
              <w:color w:val="404040" w:themeColor="text1" w:themeTint="BF"/>
              <w:sz w:val="32"/>
              <w:szCs w:val="32"/>
              <w:lang w:bidi="he-IL"/>
              <w:rPrChange w:id="799" w:author="Microsoft Office User" w:date="2015-12-09T20:16:00Z">
                <w:rPr>
                  <w:rFonts w:ascii="Cambria" w:hAnsi="Cambria"/>
                  <w:b/>
                  <w:color w:val="404040" w:themeColor="text1" w:themeTint="BF"/>
                </w:rPr>
              </w:rPrChange>
            </w:rPr>
            <w:delText xml:space="preserve">Digital Competency Assessment </w:delText>
          </w:r>
        </w:del>
      </w:moveTo>
    </w:p>
    <w:moveToRangeEnd w:id="796"/>
    <w:p w14:paraId="45258A43" w14:textId="1C8D4AA7" w:rsidR="00076EA7" w:rsidRPr="00462F3F" w:rsidDel="00882DC5" w:rsidRDefault="00076EA7">
      <w:pPr>
        <w:rPr>
          <w:del w:id="800" w:author="Microsoft Office User" w:date="2015-11-26T16:32:00Z"/>
          <w:rFonts w:asciiTheme="majorHAnsi" w:eastAsiaTheme="majorEastAsia" w:hAnsiTheme="majorHAnsi" w:cstheme="majorBidi"/>
          <w:b/>
          <w:bCs/>
          <w:color w:val="404040" w:themeColor="text1" w:themeTint="BF"/>
          <w:sz w:val="32"/>
          <w:szCs w:val="32"/>
          <w:lang w:bidi="he-IL"/>
          <w:rPrChange w:id="801" w:author="Microsoft Office User" w:date="2015-12-09T20:16:00Z">
            <w:rPr>
              <w:del w:id="802" w:author="Microsoft Office User" w:date="2015-11-26T16:32:00Z"/>
              <w:rFonts w:ascii="Palatino Linotype" w:hAnsi="Palatino Linotype"/>
              <w:color w:val="404040" w:themeColor="text1" w:themeTint="BF"/>
            </w:rPr>
          </w:rPrChange>
        </w:rPr>
      </w:pPr>
    </w:p>
    <w:p w14:paraId="3FD5F455" w14:textId="77777777" w:rsidR="00076EA7" w:rsidRPr="00462F3F" w:rsidDel="00B63266" w:rsidRDefault="00076EA7">
      <w:pPr>
        <w:ind w:left="1080"/>
        <w:rPr>
          <w:del w:id="803" w:author="Microsoft Office User" w:date="2015-12-05T20:14:00Z"/>
          <w:rFonts w:asciiTheme="majorHAnsi" w:eastAsiaTheme="majorEastAsia" w:hAnsiTheme="majorHAnsi" w:cstheme="majorBidi"/>
          <w:b/>
          <w:bCs/>
          <w:color w:val="404040" w:themeColor="text1" w:themeTint="BF"/>
          <w:sz w:val="32"/>
          <w:szCs w:val="32"/>
          <w:lang w:bidi="he-IL"/>
          <w:rPrChange w:id="804" w:author="Microsoft Office User" w:date="2015-12-09T20:16:00Z">
            <w:rPr>
              <w:del w:id="805" w:author="Microsoft Office User" w:date="2015-12-05T20:14:00Z"/>
              <w:rFonts w:asciiTheme="minorHAnsi" w:hAnsiTheme="minorHAnsi"/>
              <w:color w:val="404040" w:themeColor="text1" w:themeTint="BF"/>
            </w:rPr>
          </w:rPrChange>
        </w:rPr>
      </w:pPr>
    </w:p>
    <w:p w14:paraId="4BABE36D" w14:textId="578DC56F" w:rsidR="00F159E7" w:rsidRPr="00462F3F" w:rsidDel="00B63266" w:rsidRDefault="00F159E7">
      <w:pPr>
        <w:ind w:left="1080"/>
        <w:rPr>
          <w:del w:id="806" w:author="Microsoft Office User" w:date="2015-12-05T20:14:00Z"/>
          <w:rFonts w:asciiTheme="majorHAnsi" w:eastAsiaTheme="majorEastAsia" w:hAnsiTheme="majorHAnsi" w:cstheme="majorBidi"/>
          <w:b/>
          <w:bCs/>
          <w:color w:val="404040" w:themeColor="text1" w:themeTint="BF"/>
          <w:sz w:val="32"/>
          <w:szCs w:val="32"/>
          <w:lang w:bidi="he-IL"/>
          <w:rPrChange w:id="807" w:author="Microsoft Office User" w:date="2015-12-09T20:16:00Z">
            <w:rPr>
              <w:del w:id="808" w:author="Microsoft Office User" w:date="2015-12-05T20:14:00Z"/>
              <w:rFonts w:asciiTheme="minorHAnsi" w:hAnsiTheme="minorHAnsi"/>
              <w:color w:val="404040" w:themeColor="text1" w:themeTint="BF"/>
            </w:rPr>
          </w:rPrChange>
        </w:rPr>
      </w:pPr>
    </w:p>
    <w:p w14:paraId="455CA898" w14:textId="12EB6DF9" w:rsidR="00F53134" w:rsidRPr="00462F3F" w:rsidDel="0034304B" w:rsidRDefault="00F53134">
      <w:pPr>
        <w:rPr>
          <w:del w:id="809" w:author="Microsoft Office User" w:date="2015-11-26T16:31:00Z"/>
          <w:rFonts w:asciiTheme="majorHAnsi" w:eastAsiaTheme="majorEastAsia" w:hAnsiTheme="majorHAnsi" w:cstheme="majorBidi"/>
          <w:b/>
          <w:bCs/>
          <w:color w:val="404040" w:themeColor="text1" w:themeTint="BF"/>
          <w:sz w:val="32"/>
          <w:szCs w:val="32"/>
          <w:lang w:bidi="he-IL"/>
          <w:rPrChange w:id="810" w:author="Microsoft Office User" w:date="2015-12-09T20:16:00Z">
            <w:rPr>
              <w:del w:id="811" w:author="Microsoft Office User" w:date="2015-11-26T16:31:00Z"/>
              <w:rFonts w:asciiTheme="minorHAnsi" w:hAnsiTheme="minorHAnsi"/>
              <w:color w:val="404040" w:themeColor="text1" w:themeTint="BF"/>
            </w:rPr>
          </w:rPrChange>
        </w:rPr>
      </w:pPr>
    </w:p>
    <w:p w14:paraId="7748EE91" w14:textId="77777777" w:rsidR="00251D1C" w:rsidRPr="00462F3F" w:rsidDel="00A10FE9" w:rsidRDefault="00251D1C">
      <w:pPr>
        <w:rPr>
          <w:del w:id="812" w:author="Microsoft Office User" w:date="2015-12-05T18:45:00Z"/>
          <w:rFonts w:asciiTheme="majorHAnsi" w:eastAsiaTheme="majorEastAsia" w:hAnsiTheme="majorHAnsi" w:cstheme="majorBidi"/>
          <w:b/>
          <w:bCs/>
          <w:color w:val="404040" w:themeColor="text1" w:themeTint="BF"/>
          <w:sz w:val="32"/>
          <w:szCs w:val="32"/>
          <w:lang w:bidi="he-IL"/>
          <w:rPrChange w:id="813" w:author="Microsoft Office User" w:date="2015-12-09T20:16:00Z">
            <w:rPr>
              <w:del w:id="814" w:author="Microsoft Office User" w:date="2015-12-05T18:45:00Z"/>
              <w:rFonts w:ascii="Cambria" w:hAnsi="Cambria"/>
              <w:b/>
              <w:color w:val="404040" w:themeColor="text1" w:themeTint="BF"/>
              <w:sz w:val="28"/>
              <w:szCs w:val="28"/>
            </w:rPr>
          </w:rPrChange>
        </w:rPr>
      </w:pPr>
    </w:p>
    <w:p w14:paraId="43F527F6" w14:textId="3576B742" w:rsidR="00251D1C" w:rsidRPr="00462F3F" w:rsidDel="00CF5138" w:rsidRDefault="00251D1C">
      <w:pPr>
        <w:rPr>
          <w:del w:id="815" w:author="Microsoft Office User" w:date="2015-12-05T20:07:00Z"/>
          <w:rFonts w:asciiTheme="majorHAnsi" w:eastAsiaTheme="majorEastAsia" w:hAnsiTheme="majorHAnsi" w:cstheme="majorBidi"/>
          <w:b/>
          <w:bCs/>
          <w:color w:val="404040" w:themeColor="text1" w:themeTint="BF"/>
          <w:sz w:val="32"/>
          <w:szCs w:val="32"/>
          <w:lang w:bidi="he-IL"/>
          <w:rPrChange w:id="816" w:author="Microsoft Office User" w:date="2015-12-09T20:16:00Z">
            <w:rPr>
              <w:del w:id="817" w:author="Microsoft Office User" w:date="2015-12-05T20:07:00Z"/>
              <w:rFonts w:ascii="Cambria" w:hAnsi="Cambria"/>
              <w:b/>
              <w:color w:val="404040" w:themeColor="text1" w:themeTint="BF"/>
              <w:sz w:val="28"/>
              <w:szCs w:val="28"/>
            </w:rPr>
          </w:rPrChange>
        </w:rPr>
      </w:pPr>
    </w:p>
    <w:p w14:paraId="6AD33D5B" w14:textId="0DD371DE" w:rsidR="00816380" w:rsidRPr="00462F3F" w:rsidDel="001D766E" w:rsidRDefault="00816380">
      <w:pPr>
        <w:rPr>
          <w:del w:id="818" w:author="Microsoft Office User" w:date="2015-11-26T16:30:00Z"/>
          <w:rFonts w:asciiTheme="majorHAnsi" w:eastAsiaTheme="majorEastAsia" w:hAnsiTheme="majorHAnsi" w:cstheme="majorBidi"/>
          <w:b/>
          <w:bCs/>
          <w:color w:val="404040" w:themeColor="text1" w:themeTint="BF"/>
          <w:sz w:val="32"/>
          <w:szCs w:val="32"/>
          <w:lang w:bidi="he-IL"/>
          <w:rPrChange w:id="819" w:author="Microsoft Office User" w:date="2015-12-09T20:16:00Z">
            <w:rPr>
              <w:del w:id="820" w:author="Microsoft Office User" w:date="2015-11-26T16:30:00Z"/>
              <w:rFonts w:ascii="Cambria" w:hAnsi="Cambria"/>
              <w:color w:val="404040" w:themeColor="text1" w:themeTint="BF"/>
              <w:sz w:val="32"/>
              <w:szCs w:val="32"/>
            </w:rPr>
          </w:rPrChange>
        </w:rPr>
      </w:pPr>
    </w:p>
    <w:p w14:paraId="4E284FF0" w14:textId="77777777" w:rsidR="0040441D" w:rsidRPr="00462F3F" w:rsidDel="001D766E" w:rsidRDefault="0040441D">
      <w:pPr>
        <w:rPr>
          <w:ins w:id="821" w:author="Simmi Puri" w:date="2015-09-26T11:37:00Z"/>
          <w:del w:id="822" w:author="Microsoft Office User" w:date="2015-11-26T16:30:00Z"/>
          <w:rFonts w:asciiTheme="majorHAnsi" w:eastAsiaTheme="majorEastAsia" w:hAnsiTheme="majorHAnsi" w:cstheme="majorBidi"/>
          <w:b/>
          <w:bCs/>
          <w:color w:val="404040" w:themeColor="text1" w:themeTint="BF"/>
          <w:sz w:val="32"/>
          <w:szCs w:val="32"/>
          <w:lang w:bidi="he-IL"/>
          <w:rPrChange w:id="823" w:author="Microsoft Office User" w:date="2015-12-09T20:16:00Z">
            <w:rPr>
              <w:ins w:id="824" w:author="Simmi Puri" w:date="2015-09-26T11:37:00Z"/>
              <w:del w:id="825" w:author="Microsoft Office User" w:date="2015-11-26T16:30:00Z"/>
              <w:rFonts w:ascii="Cambria" w:hAnsi="Cambria"/>
              <w:color w:val="404040" w:themeColor="text1" w:themeTint="BF"/>
              <w:sz w:val="32"/>
              <w:szCs w:val="32"/>
            </w:rPr>
          </w:rPrChange>
        </w:rPr>
      </w:pPr>
    </w:p>
    <w:p w14:paraId="6669C320" w14:textId="7A0CE442" w:rsidR="00AB4CDD" w:rsidRPr="00462F3F" w:rsidDel="00CF5138" w:rsidRDefault="00AB4CDD">
      <w:pPr>
        <w:rPr>
          <w:del w:id="826" w:author="Microsoft Office User" w:date="2015-12-05T20:07:00Z"/>
          <w:rFonts w:asciiTheme="majorHAnsi" w:eastAsiaTheme="majorEastAsia" w:hAnsiTheme="majorHAnsi" w:cstheme="majorBidi"/>
          <w:b/>
          <w:bCs/>
          <w:color w:val="404040" w:themeColor="text1" w:themeTint="BF"/>
          <w:sz w:val="32"/>
          <w:szCs w:val="32"/>
          <w:lang w:bidi="he-IL"/>
          <w:rPrChange w:id="827" w:author="Microsoft Office User" w:date="2015-12-09T20:16:00Z">
            <w:rPr>
              <w:del w:id="828" w:author="Microsoft Office User" w:date="2015-12-05T20:07:00Z"/>
              <w:rFonts w:asciiTheme="minorHAnsi" w:hAnsiTheme="minorHAnsi"/>
              <w:b/>
              <w:color w:val="404040" w:themeColor="text1" w:themeTint="BF"/>
              <w:sz w:val="28"/>
              <w:szCs w:val="28"/>
            </w:rPr>
          </w:rPrChange>
        </w:rPr>
      </w:pPr>
      <w:del w:id="829" w:author="Microsoft Office User" w:date="2015-12-05T20:07:00Z">
        <w:r w:rsidRPr="00462F3F" w:rsidDel="00CF5138">
          <w:rPr>
            <w:rFonts w:asciiTheme="majorHAnsi" w:eastAsiaTheme="majorEastAsia" w:hAnsiTheme="majorHAnsi" w:cstheme="majorBidi"/>
            <w:b/>
            <w:bCs/>
            <w:color w:val="404040" w:themeColor="text1" w:themeTint="BF"/>
            <w:sz w:val="32"/>
            <w:szCs w:val="32"/>
            <w:lang w:bidi="he-IL"/>
            <w:rPrChange w:id="830" w:author="Microsoft Office User" w:date="2015-12-09T20:16:00Z">
              <w:rPr>
                <w:rFonts w:asciiTheme="minorHAnsi" w:hAnsiTheme="minorHAnsi"/>
                <w:b/>
                <w:color w:val="404040" w:themeColor="text1" w:themeTint="BF"/>
                <w:sz w:val="28"/>
                <w:szCs w:val="28"/>
              </w:rPr>
            </w:rPrChange>
          </w:rPr>
          <w:delText>Session 1</w:delText>
        </w:r>
      </w:del>
    </w:p>
    <w:p w14:paraId="0EBCA889" w14:textId="74DC1B2C" w:rsidR="00F53134" w:rsidRPr="00462F3F" w:rsidDel="00B63266" w:rsidRDefault="00F53134">
      <w:pPr>
        <w:rPr>
          <w:del w:id="831" w:author="Microsoft Office User" w:date="2015-12-05T20:14:00Z"/>
          <w:rFonts w:asciiTheme="majorHAnsi" w:eastAsiaTheme="majorEastAsia" w:hAnsiTheme="majorHAnsi" w:cstheme="majorBidi"/>
          <w:b/>
          <w:bCs/>
          <w:color w:val="404040" w:themeColor="text1" w:themeTint="BF"/>
          <w:sz w:val="32"/>
          <w:szCs w:val="32"/>
          <w:lang w:bidi="he-IL"/>
          <w:rPrChange w:id="832" w:author="Microsoft Office User" w:date="2015-12-09T20:16:00Z">
            <w:rPr>
              <w:del w:id="833" w:author="Microsoft Office User" w:date="2015-12-05T20:14:00Z"/>
              <w:rFonts w:asciiTheme="minorHAnsi" w:hAnsiTheme="minorHAnsi"/>
              <w:b/>
              <w:color w:val="404040" w:themeColor="text1" w:themeTint="BF"/>
              <w:sz w:val="28"/>
              <w:szCs w:val="28"/>
            </w:rPr>
          </w:rPrChange>
        </w:rPr>
      </w:pPr>
    </w:p>
    <w:p w14:paraId="59895BF3" w14:textId="646C37F5" w:rsidR="0056060A" w:rsidRPr="00462F3F" w:rsidDel="00B63266" w:rsidRDefault="00076EA7">
      <w:pPr>
        <w:pStyle w:val="ListParagraph"/>
        <w:widowControl w:val="0"/>
        <w:autoSpaceDE w:val="0"/>
        <w:autoSpaceDN w:val="0"/>
        <w:adjustRightInd w:val="0"/>
        <w:jc w:val="both"/>
        <w:rPr>
          <w:del w:id="834" w:author="Microsoft Office User" w:date="2015-12-05T20:14:00Z"/>
          <w:rFonts w:asciiTheme="majorHAnsi" w:eastAsiaTheme="majorEastAsia" w:hAnsiTheme="majorHAnsi" w:cstheme="majorBidi"/>
          <w:b/>
          <w:bCs/>
          <w:color w:val="404040" w:themeColor="text1" w:themeTint="BF"/>
          <w:sz w:val="32"/>
          <w:szCs w:val="32"/>
          <w:lang w:bidi="he-IL"/>
          <w:rPrChange w:id="835" w:author="Microsoft Office User" w:date="2015-12-09T20:16:00Z">
            <w:rPr>
              <w:del w:id="836" w:author="Microsoft Office User" w:date="2015-12-05T20:14:00Z"/>
              <w:rFonts w:asciiTheme="minorHAnsi" w:hAnsiTheme="minorHAnsi"/>
              <w:color w:val="404040" w:themeColor="text1" w:themeTint="BF"/>
              <w:sz w:val="32"/>
              <w:szCs w:val="32"/>
            </w:rPr>
          </w:rPrChange>
        </w:rPr>
        <w:pPrChange w:id="837" w:author="Microsoft Office User" w:date="2015-12-09T20:12:00Z">
          <w:pPr>
            <w:spacing w:line="276" w:lineRule="auto"/>
          </w:pPr>
        </w:pPrChange>
      </w:pPr>
      <w:del w:id="838"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839" w:author="Microsoft Office User" w:date="2015-12-09T20:16:00Z">
              <w:rPr>
                <w:rFonts w:asciiTheme="minorHAnsi" w:hAnsiTheme="minorHAnsi"/>
                <w:color w:val="404040" w:themeColor="text1" w:themeTint="BF"/>
                <w:sz w:val="32"/>
                <w:szCs w:val="32"/>
              </w:rPr>
            </w:rPrChange>
          </w:rPr>
          <w:delText xml:space="preserve">Technology skills for Educators </w:delText>
        </w:r>
      </w:del>
      <w:ins w:id="840" w:author="Inis Editor (3)" w:date="2015-09-25T20:42:00Z">
        <w:del w:id="841" w:author="Microsoft Office User" w:date="2015-12-05T20:14:00Z">
          <w:r w:rsidR="001E7073" w:rsidRPr="00462F3F" w:rsidDel="00B63266">
            <w:rPr>
              <w:rFonts w:asciiTheme="majorHAnsi" w:eastAsiaTheme="majorEastAsia" w:hAnsiTheme="majorHAnsi" w:cstheme="majorBidi"/>
              <w:b/>
              <w:bCs/>
              <w:color w:val="404040" w:themeColor="text1" w:themeTint="BF"/>
              <w:sz w:val="32"/>
              <w:szCs w:val="32"/>
              <w:lang w:bidi="he-IL"/>
              <w:rPrChange w:id="842" w:author="Microsoft Office User" w:date="2015-12-09T20:16:00Z">
                <w:rPr>
                  <w:rFonts w:ascii="Cambria" w:hAnsi="Cambria"/>
                  <w:color w:val="404040" w:themeColor="text1" w:themeTint="BF"/>
                  <w:sz w:val="32"/>
                  <w:szCs w:val="32"/>
                </w:rPr>
              </w:rPrChange>
            </w:rPr>
            <w:delText xml:space="preserve">educators </w:delText>
          </w:r>
        </w:del>
      </w:ins>
    </w:p>
    <w:p w14:paraId="4E21D8E4" w14:textId="00D66643" w:rsidR="00437C89" w:rsidRPr="00462F3F" w:rsidDel="004B329F" w:rsidRDefault="00437C89">
      <w:pPr>
        <w:rPr>
          <w:del w:id="843" w:author="Microsoft Office User" w:date="2015-12-09T20:10:00Z"/>
          <w:rFonts w:asciiTheme="majorHAnsi" w:eastAsiaTheme="majorEastAsia" w:hAnsiTheme="majorHAnsi" w:cstheme="majorBidi"/>
          <w:b/>
          <w:bCs/>
          <w:color w:val="404040" w:themeColor="text1" w:themeTint="BF"/>
          <w:sz w:val="32"/>
          <w:szCs w:val="32"/>
          <w:lang w:bidi="he-IL"/>
          <w:rPrChange w:id="844" w:author="Microsoft Office User" w:date="2015-12-09T20:16:00Z">
            <w:rPr>
              <w:del w:id="845" w:author="Microsoft Office User" w:date="2015-12-09T20:10:00Z"/>
              <w:rFonts w:asciiTheme="minorHAnsi" w:hAnsiTheme="minorHAnsi"/>
              <w:b/>
              <w:color w:val="404040" w:themeColor="text1" w:themeTint="BF"/>
            </w:rPr>
          </w:rPrChange>
        </w:rPr>
        <w:pPrChange w:id="846" w:author="Microsoft Office User" w:date="2015-12-09T20:12:00Z">
          <w:pPr>
            <w:spacing w:line="276" w:lineRule="auto"/>
          </w:pPr>
        </w:pPrChange>
      </w:pPr>
    </w:p>
    <w:p w14:paraId="7647567A" w14:textId="5813BD3A" w:rsidR="00437C89" w:rsidRPr="00462F3F" w:rsidDel="008D0933" w:rsidRDefault="00437C89">
      <w:pPr>
        <w:pStyle w:val="ListParagraph"/>
        <w:numPr>
          <w:ilvl w:val="0"/>
          <w:numId w:val="3"/>
        </w:numPr>
        <w:ind w:left="720"/>
        <w:rPr>
          <w:del w:id="847" w:author="Microsoft Office User" w:date="2015-12-05T20:01:00Z"/>
          <w:rFonts w:asciiTheme="majorHAnsi" w:eastAsiaTheme="majorEastAsia" w:hAnsiTheme="majorHAnsi" w:cstheme="majorBidi"/>
          <w:b/>
          <w:bCs/>
          <w:color w:val="404040" w:themeColor="text1" w:themeTint="BF"/>
          <w:sz w:val="32"/>
          <w:szCs w:val="32"/>
          <w:lang w:bidi="he-IL"/>
          <w:rPrChange w:id="848" w:author="Microsoft Office User" w:date="2015-12-09T20:16:00Z">
            <w:rPr>
              <w:del w:id="849" w:author="Microsoft Office User" w:date="2015-12-05T20:01:00Z"/>
              <w:rFonts w:asciiTheme="minorHAnsi" w:hAnsiTheme="minorHAnsi"/>
              <w:color w:val="404040" w:themeColor="text1" w:themeTint="BF"/>
            </w:rPr>
          </w:rPrChange>
        </w:rPr>
        <w:pPrChange w:id="850" w:author="Microsoft Office User" w:date="2015-12-09T20:12:00Z">
          <w:pPr>
            <w:pStyle w:val="ListParagraph"/>
            <w:numPr>
              <w:numId w:val="3"/>
            </w:numPr>
            <w:spacing w:line="276" w:lineRule="auto"/>
            <w:ind w:left="-360" w:hanging="360"/>
          </w:pPr>
        </w:pPrChange>
      </w:pPr>
      <w:del w:id="851"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852" w:author="Microsoft Office User" w:date="2015-12-09T20:16:00Z">
              <w:rPr>
                <w:rFonts w:asciiTheme="minorHAnsi" w:hAnsiTheme="minorHAnsi"/>
                <w:color w:val="404040" w:themeColor="text1" w:themeTint="BF"/>
              </w:rPr>
            </w:rPrChange>
          </w:rPr>
          <w:delText xml:space="preserve">Emerging Disruptive </w:delText>
        </w:r>
      </w:del>
      <w:ins w:id="853" w:author="Inis Editor (3)" w:date="2015-09-25T20:42:00Z">
        <w:del w:id="854"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855" w:author="Microsoft Office User" w:date="2015-12-09T20:16:00Z">
                <w:rPr>
                  <w:rFonts w:ascii="Cambria" w:hAnsi="Cambria"/>
                  <w:color w:val="404040" w:themeColor="text1" w:themeTint="BF"/>
                </w:rPr>
              </w:rPrChange>
            </w:rPr>
            <w:delText xml:space="preserve">disruptive </w:delText>
          </w:r>
        </w:del>
      </w:ins>
      <w:del w:id="856"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857" w:author="Microsoft Office User" w:date="2015-12-09T20:16:00Z">
              <w:rPr>
                <w:rFonts w:asciiTheme="minorHAnsi" w:hAnsiTheme="minorHAnsi"/>
                <w:color w:val="404040" w:themeColor="text1" w:themeTint="BF"/>
              </w:rPr>
            </w:rPrChange>
          </w:rPr>
          <w:delText xml:space="preserve">Technologies </w:delText>
        </w:r>
      </w:del>
      <w:ins w:id="858" w:author="Inis Editor (3)" w:date="2015-09-25T20:42:00Z">
        <w:del w:id="859"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860" w:author="Microsoft Office User" w:date="2015-12-09T20:16:00Z">
                <w:rPr>
                  <w:rFonts w:ascii="Cambria" w:hAnsi="Cambria"/>
                  <w:color w:val="404040" w:themeColor="text1" w:themeTint="BF"/>
                </w:rPr>
              </w:rPrChange>
            </w:rPr>
            <w:delText xml:space="preserve">technologies </w:delText>
          </w:r>
        </w:del>
      </w:ins>
      <w:del w:id="861"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862" w:author="Microsoft Office User" w:date="2015-12-09T20:16:00Z">
              <w:rPr>
                <w:rFonts w:asciiTheme="minorHAnsi" w:hAnsiTheme="minorHAnsi"/>
                <w:color w:val="404040" w:themeColor="text1" w:themeTint="BF"/>
              </w:rPr>
            </w:rPrChange>
          </w:rPr>
          <w:delText xml:space="preserve">in Education </w:delText>
        </w:r>
      </w:del>
      <w:ins w:id="863" w:author="Inis Editor (3)" w:date="2015-09-25T20:42:00Z">
        <w:del w:id="864"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865" w:author="Microsoft Office User" w:date="2015-12-09T20:16:00Z">
                <w:rPr>
                  <w:rFonts w:ascii="Cambria" w:hAnsi="Cambria"/>
                  <w:color w:val="404040" w:themeColor="text1" w:themeTint="BF"/>
                </w:rPr>
              </w:rPrChange>
            </w:rPr>
            <w:delText xml:space="preserve">education </w:delText>
          </w:r>
        </w:del>
      </w:ins>
    </w:p>
    <w:p w14:paraId="29CD6CE6" w14:textId="59CFCB71" w:rsidR="00437C89" w:rsidRPr="00462F3F" w:rsidDel="008D0933" w:rsidRDefault="00437C89">
      <w:pPr>
        <w:pStyle w:val="ListParagraph"/>
        <w:numPr>
          <w:ilvl w:val="0"/>
          <w:numId w:val="3"/>
        </w:numPr>
        <w:ind w:left="720"/>
        <w:rPr>
          <w:del w:id="866" w:author="Microsoft Office User" w:date="2015-12-05T20:01:00Z"/>
          <w:rFonts w:asciiTheme="majorHAnsi" w:eastAsiaTheme="majorEastAsia" w:hAnsiTheme="majorHAnsi" w:cstheme="majorBidi"/>
          <w:b/>
          <w:bCs/>
          <w:color w:val="404040" w:themeColor="text1" w:themeTint="BF"/>
          <w:sz w:val="32"/>
          <w:szCs w:val="32"/>
          <w:lang w:bidi="he-IL"/>
          <w:rPrChange w:id="867" w:author="Microsoft Office User" w:date="2015-12-09T20:16:00Z">
            <w:rPr>
              <w:del w:id="868" w:author="Microsoft Office User" w:date="2015-12-05T20:01:00Z"/>
              <w:rFonts w:asciiTheme="minorHAnsi" w:hAnsiTheme="minorHAnsi"/>
              <w:color w:val="404040" w:themeColor="text1" w:themeTint="BF"/>
            </w:rPr>
          </w:rPrChange>
        </w:rPr>
        <w:pPrChange w:id="869" w:author="Microsoft Office User" w:date="2015-12-09T20:12:00Z">
          <w:pPr>
            <w:pStyle w:val="ListParagraph"/>
            <w:numPr>
              <w:numId w:val="3"/>
            </w:numPr>
            <w:spacing w:line="276" w:lineRule="auto"/>
            <w:ind w:left="-360" w:hanging="360"/>
          </w:pPr>
        </w:pPrChange>
      </w:pPr>
      <w:del w:id="870"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871" w:author="Microsoft Office User" w:date="2015-12-09T20:16:00Z">
              <w:rPr>
                <w:rFonts w:asciiTheme="minorHAnsi" w:hAnsiTheme="minorHAnsi"/>
                <w:color w:val="404040" w:themeColor="text1" w:themeTint="BF"/>
              </w:rPr>
            </w:rPrChange>
          </w:rPr>
          <w:delText xml:space="preserve">Advanced Search </w:delText>
        </w:r>
      </w:del>
      <w:ins w:id="872" w:author="Inis Editor (3)" w:date="2015-09-25T20:42:00Z">
        <w:del w:id="873"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874" w:author="Microsoft Office User" w:date="2015-12-09T20:16:00Z">
                <w:rPr>
                  <w:rFonts w:ascii="Cambria" w:hAnsi="Cambria"/>
                  <w:color w:val="404040" w:themeColor="text1" w:themeTint="BF"/>
                </w:rPr>
              </w:rPrChange>
            </w:rPr>
            <w:delText xml:space="preserve">search </w:delText>
          </w:r>
        </w:del>
      </w:ins>
      <w:del w:id="875"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876" w:author="Microsoft Office User" w:date="2015-12-09T20:16:00Z">
              <w:rPr>
                <w:rFonts w:asciiTheme="minorHAnsi" w:hAnsiTheme="minorHAnsi"/>
                <w:color w:val="404040" w:themeColor="text1" w:themeTint="BF"/>
              </w:rPr>
            </w:rPrChange>
          </w:rPr>
          <w:delText>Techniques</w:delText>
        </w:r>
      </w:del>
      <w:ins w:id="877" w:author="Inis Editor (3)" w:date="2015-09-25T20:42:00Z">
        <w:del w:id="878"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879" w:author="Microsoft Office User" w:date="2015-12-09T20:16:00Z">
                <w:rPr>
                  <w:rFonts w:ascii="Cambria" w:hAnsi="Cambria"/>
                  <w:color w:val="404040" w:themeColor="text1" w:themeTint="BF"/>
                </w:rPr>
              </w:rPrChange>
            </w:rPr>
            <w:delText>techniques</w:delText>
          </w:r>
        </w:del>
      </w:ins>
    </w:p>
    <w:p w14:paraId="48D780A8" w14:textId="5B3E6421" w:rsidR="00437C89" w:rsidRPr="00462F3F" w:rsidDel="008D0933" w:rsidRDefault="00437C89">
      <w:pPr>
        <w:pStyle w:val="ListParagraph"/>
        <w:numPr>
          <w:ilvl w:val="0"/>
          <w:numId w:val="3"/>
        </w:numPr>
        <w:ind w:left="720"/>
        <w:rPr>
          <w:del w:id="880" w:author="Microsoft Office User" w:date="2015-12-05T20:01:00Z"/>
          <w:rFonts w:asciiTheme="majorHAnsi" w:eastAsiaTheme="majorEastAsia" w:hAnsiTheme="majorHAnsi" w:cstheme="majorBidi"/>
          <w:b/>
          <w:bCs/>
          <w:color w:val="404040" w:themeColor="text1" w:themeTint="BF"/>
          <w:sz w:val="32"/>
          <w:szCs w:val="32"/>
          <w:lang w:bidi="he-IL"/>
          <w:rPrChange w:id="881" w:author="Microsoft Office User" w:date="2015-12-09T20:16:00Z">
            <w:rPr>
              <w:del w:id="882" w:author="Microsoft Office User" w:date="2015-12-05T20:01:00Z"/>
              <w:rFonts w:asciiTheme="minorHAnsi" w:hAnsiTheme="minorHAnsi"/>
              <w:color w:val="404040" w:themeColor="text1" w:themeTint="BF"/>
            </w:rPr>
          </w:rPrChange>
        </w:rPr>
        <w:pPrChange w:id="883" w:author="Microsoft Office User" w:date="2015-12-09T20:12:00Z">
          <w:pPr>
            <w:pStyle w:val="ListParagraph"/>
            <w:numPr>
              <w:numId w:val="3"/>
            </w:numPr>
            <w:spacing w:line="276" w:lineRule="auto"/>
            <w:ind w:left="-360" w:hanging="360"/>
          </w:pPr>
        </w:pPrChange>
      </w:pPr>
      <w:del w:id="884"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885" w:author="Microsoft Office User" w:date="2015-12-09T20:16:00Z">
              <w:rPr>
                <w:rFonts w:asciiTheme="minorHAnsi" w:hAnsiTheme="minorHAnsi"/>
                <w:color w:val="404040" w:themeColor="text1" w:themeTint="BF"/>
              </w:rPr>
            </w:rPrChange>
          </w:rPr>
          <w:delText xml:space="preserve">Content Evaluation </w:delText>
        </w:r>
      </w:del>
      <w:ins w:id="886" w:author="Inis Editor (3)" w:date="2015-09-25T20:42:00Z">
        <w:del w:id="887"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888" w:author="Microsoft Office User" w:date="2015-12-09T20:16:00Z">
                <w:rPr>
                  <w:rFonts w:ascii="Cambria" w:hAnsi="Cambria"/>
                  <w:color w:val="404040" w:themeColor="text1" w:themeTint="BF"/>
                </w:rPr>
              </w:rPrChange>
            </w:rPr>
            <w:delText xml:space="preserve">evaluation </w:delText>
          </w:r>
        </w:del>
      </w:ins>
      <w:del w:id="889"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890" w:author="Microsoft Office User" w:date="2015-12-09T20:16:00Z">
              <w:rPr>
                <w:rFonts w:asciiTheme="minorHAnsi" w:hAnsiTheme="minorHAnsi"/>
                <w:color w:val="404040" w:themeColor="text1" w:themeTint="BF"/>
              </w:rPr>
            </w:rPrChange>
          </w:rPr>
          <w:delText xml:space="preserve">- authenticity &amp; </w:delText>
        </w:r>
      </w:del>
      <w:ins w:id="891" w:author="Inis Editor (3)" w:date="2015-09-25T20:42:00Z">
        <w:del w:id="892"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893" w:author="Microsoft Office User" w:date="2015-12-09T20:16:00Z">
                <w:rPr>
                  <w:rFonts w:ascii="Cambria" w:hAnsi="Cambria"/>
                  <w:color w:val="404040" w:themeColor="text1" w:themeTint="BF"/>
                </w:rPr>
              </w:rPrChange>
            </w:rPr>
            <w:delText xml:space="preserve">and </w:delText>
          </w:r>
        </w:del>
      </w:ins>
      <w:del w:id="894"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895" w:author="Microsoft Office User" w:date="2015-12-09T20:16:00Z">
              <w:rPr>
                <w:rFonts w:asciiTheme="minorHAnsi" w:hAnsiTheme="minorHAnsi"/>
                <w:color w:val="404040" w:themeColor="text1" w:themeTint="BF"/>
              </w:rPr>
            </w:rPrChange>
          </w:rPr>
          <w:delText>credibility of content</w:delText>
        </w:r>
      </w:del>
    </w:p>
    <w:p w14:paraId="0E6F835A" w14:textId="1EFED0D2" w:rsidR="00437C89" w:rsidRPr="00462F3F" w:rsidDel="008D0933" w:rsidRDefault="00437C89">
      <w:pPr>
        <w:pStyle w:val="ListParagraph"/>
        <w:numPr>
          <w:ilvl w:val="0"/>
          <w:numId w:val="3"/>
        </w:numPr>
        <w:ind w:left="720"/>
        <w:rPr>
          <w:del w:id="896" w:author="Microsoft Office User" w:date="2015-12-05T20:01:00Z"/>
          <w:rFonts w:asciiTheme="majorHAnsi" w:eastAsiaTheme="majorEastAsia" w:hAnsiTheme="majorHAnsi" w:cstheme="majorBidi"/>
          <w:b/>
          <w:bCs/>
          <w:color w:val="404040" w:themeColor="text1" w:themeTint="BF"/>
          <w:sz w:val="32"/>
          <w:szCs w:val="32"/>
          <w:lang w:bidi="he-IL"/>
          <w:rPrChange w:id="897" w:author="Microsoft Office User" w:date="2015-12-09T20:16:00Z">
            <w:rPr>
              <w:del w:id="898" w:author="Microsoft Office User" w:date="2015-12-05T20:01:00Z"/>
              <w:rFonts w:asciiTheme="minorHAnsi" w:hAnsiTheme="minorHAnsi"/>
              <w:color w:val="404040" w:themeColor="text1" w:themeTint="BF"/>
            </w:rPr>
          </w:rPrChange>
        </w:rPr>
        <w:pPrChange w:id="899" w:author="Microsoft Office User" w:date="2015-12-09T20:12:00Z">
          <w:pPr>
            <w:pStyle w:val="ListParagraph"/>
            <w:numPr>
              <w:numId w:val="3"/>
            </w:numPr>
            <w:spacing w:line="276" w:lineRule="auto"/>
            <w:ind w:left="-360" w:hanging="360"/>
          </w:pPr>
        </w:pPrChange>
      </w:pPr>
      <w:del w:id="900"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901" w:author="Microsoft Office User" w:date="2015-12-09T20:16:00Z">
              <w:rPr>
                <w:rFonts w:asciiTheme="minorHAnsi" w:hAnsiTheme="minorHAnsi"/>
                <w:color w:val="404040" w:themeColor="text1" w:themeTint="BF"/>
              </w:rPr>
            </w:rPrChange>
          </w:rPr>
          <w:delText xml:space="preserve">Content Usage </w:delText>
        </w:r>
      </w:del>
      <w:ins w:id="902" w:author="Inis Editor (3)" w:date="2015-09-25T20:42:00Z">
        <w:del w:id="903"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904" w:author="Microsoft Office User" w:date="2015-12-09T20:16:00Z">
                <w:rPr>
                  <w:rFonts w:ascii="Cambria" w:hAnsi="Cambria"/>
                  <w:color w:val="404040" w:themeColor="text1" w:themeTint="BF"/>
                </w:rPr>
              </w:rPrChange>
            </w:rPr>
            <w:delText xml:space="preserve">usage </w:delText>
          </w:r>
        </w:del>
      </w:ins>
      <w:del w:id="905"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906" w:author="Microsoft Office User" w:date="2015-12-09T20:16:00Z">
              <w:rPr>
                <w:rFonts w:asciiTheme="minorHAnsi" w:hAnsiTheme="minorHAnsi"/>
                <w:color w:val="404040" w:themeColor="text1" w:themeTint="BF"/>
              </w:rPr>
            </w:rPrChange>
          </w:rPr>
          <w:delText xml:space="preserve">– plagiarism and copyright </w:delText>
        </w:r>
      </w:del>
    </w:p>
    <w:p w14:paraId="670ED0C3" w14:textId="22A0BC95" w:rsidR="00437C89" w:rsidRPr="00462F3F" w:rsidDel="00FE0DBC" w:rsidRDefault="00437C89">
      <w:pPr>
        <w:pStyle w:val="ListParagraph"/>
        <w:numPr>
          <w:ilvl w:val="0"/>
          <w:numId w:val="3"/>
        </w:numPr>
        <w:ind w:left="720"/>
        <w:rPr>
          <w:del w:id="907" w:author="Microsoft Office User" w:date="2015-11-26T16:49:00Z"/>
          <w:rFonts w:asciiTheme="majorHAnsi" w:eastAsiaTheme="majorEastAsia" w:hAnsiTheme="majorHAnsi" w:cstheme="majorBidi"/>
          <w:b/>
          <w:bCs/>
          <w:color w:val="404040" w:themeColor="text1" w:themeTint="BF"/>
          <w:sz w:val="32"/>
          <w:szCs w:val="32"/>
          <w:lang w:bidi="he-IL"/>
          <w:rPrChange w:id="908" w:author="Microsoft Office User" w:date="2015-12-09T20:16:00Z">
            <w:rPr>
              <w:del w:id="909" w:author="Microsoft Office User" w:date="2015-11-26T16:49:00Z"/>
              <w:rFonts w:asciiTheme="minorHAnsi" w:hAnsiTheme="minorHAnsi"/>
              <w:color w:val="404040" w:themeColor="text1" w:themeTint="BF"/>
            </w:rPr>
          </w:rPrChange>
        </w:rPr>
        <w:pPrChange w:id="910" w:author="Microsoft Office User" w:date="2015-12-09T20:12:00Z">
          <w:pPr>
            <w:pStyle w:val="ListParagraph"/>
            <w:numPr>
              <w:numId w:val="3"/>
            </w:numPr>
            <w:spacing w:line="276" w:lineRule="auto"/>
            <w:ind w:left="-360" w:hanging="360"/>
          </w:pPr>
        </w:pPrChange>
      </w:pPr>
      <w:del w:id="911" w:author="Microsoft Office User" w:date="2015-11-26T16:49:00Z">
        <w:r w:rsidRPr="00462F3F" w:rsidDel="00FE0DBC">
          <w:rPr>
            <w:rFonts w:asciiTheme="majorHAnsi" w:eastAsiaTheme="majorEastAsia" w:hAnsiTheme="majorHAnsi" w:cstheme="majorBidi"/>
            <w:b/>
            <w:bCs/>
            <w:color w:val="404040" w:themeColor="text1" w:themeTint="BF"/>
            <w:sz w:val="32"/>
            <w:szCs w:val="32"/>
            <w:lang w:bidi="he-IL"/>
            <w:rPrChange w:id="912" w:author="Microsoft Office User" w:date="2015-12-09T20:16:00Z">
              <w:rPr>
                <w:rFonts w:asciiTheme="minorHAnsi" w:hAnsiTheme="minorHAnsi"/>
                <w:color w:val="404040" w:themeColor="text1" w:themeTint="BF"/>
              </w:rPr>
            </w:rPrChange>
          </w:rPr>
          <w:delText>Content Creation</w:delText>
        </w:r>
      </w:del>
      <w:ins w:id="913" w:author="Inis Editor (3)" w:date="2015-09-25T20:42:00Z">
        <w:del w:id="914" w:author="Microsoft Office User" w:date="2015-11-26T16:49:00Z">
          <w:r w:rsidR="001E7073" w:rsidRPr="00462F3F" w:rsidDel="00FE0DBC">
            <w:rPr>
              <w:rFonts w:asciiTheme="majorHAnsi" w:eastAsiaTheme="majorEastAsia" w:hAnsiTheme="majorHAnsi" w:cstheme="majorBidi"/>
              <w:b/>
              <w:bCs/>
              <w:color w:val="404040" w:themeColor="text1" w:themeTint="BF"/>
              <w:sz w:val="32"/>
              <w:szCs w:val="32"/>
              <w:lang w:bidi="he-IL"/>
              <w:rPrChange w:id="915" w:author="Microsoft Office User" w:date="2015-12-09T20:16:00Z">
                <w:rPr>
                  <w:rFonts w:ascii="Cambria" w:hAnsi="Cambria"/>
                  <w:color w:val="404040" w:themeColor="text1" w:themeTint="BF"/>
                </w:rPr>
              </w:rPrChange>
            </w:rPr>
            <w:delText>creation</w:delText>
          </w:r>
        </w:del>
      </w:ins>
      <w:del w:id="916" w:author="Microsoft Office User" w:date="2015-11-26T16:49:00Z">
        <w:r w:rsidRPr="00462F3F" w:rsidDel="00FE0DBC">
          <w:rPr>
            <w:rFonts w:asciiTheme="majorHAnsi" w:eastAsiaTheme="majorEastAsia" w:hAnsiTheme="majorHAnsi" w:cstheme="majorBidi"/>
            <w:b/>
            <w:bCs/>
            <w:color w:val="404040" w:themeColor="text1" w:themeTint="BF"/>
            <w:sz w:val="32"/>
            <w:szCs w:val="32"/>
            <w:lang w:bidi="he-IL"/>
            <w:rPrChange w:id="917" w:author="Microsoft Office User" w:date="2015-12-09T20:16:00Z">
              <w:rPr>
                <w:rFonts w:asciiTheme="minorHAnsi" w:hAnsiTheme="minorHAnsi"/>
                <w:color w:val="404040" w:themeColor="text1" w:themeTint="BF"/>
              </w:rPr>
            </w:rPrChange>
          </w:rPr>
          <w:delText>- digitization and delivery</w:delText>
        </w:r>
      </w:del>
    </w:p>
    <w:p w14:paraId="3E6BA41A" w14:textId="783E852F" w:rsidR="00437C89" w:rsidRPr="00462F3F" w:rsidDel="00FE0DBC" w:rsidRDefault="00437C89">
      <w:pPr>
        <w:pStyle w:val="ListParagraph"/>
        <w:numPr>
          <w:ilvl w:val="0"/>
          <w:numId w:val="3"/>
        </w:numPr>
        <w:ind w:left="720"/>
        <w:rPr>
          <w:del w:id="918" w:author="Microsoft Office User" w:date="2015-11-26T16:49:00Z"/>
          <w:rFonts w:asciiTheme="majorHAnsi" w:eastAsiaTheme="majorEastAsia" w:hAnsiTheme="majorHAnsi" w:cstheme="majorBidi"/>
          <w:b/>
          <w:bCs/>
          <w:color w:val="404040" w:themeColor="text1" w:themeTint="BF"/>
          <w:sz w:val="32"/>
          <w:szCs w:val="32"/>
          <w:lang w:bidi="he-IL"/>
          <w:rPrChange w:id="919" w:author="Microsoft Office User" w:date="2015-12-09T20:16:00Z">
            <w:rPr>
              <w:del w:id="920" w:author="Microsoft Office User" w:date="2015-11-26T16:49:00Z"/>
              <w:rFonts w:asciiTheme="minorHAnsi" w:hAnsiTheme="minorHAnsi"/>
              <w:color w:val="404040" w:themeColor="text1" w:themeTint="BF"/>
            </w:rPr>
          </w:rPrChange>
        </w:rPr>
        <w:pPrChange w:id="921" w:author="Microsoft Office User" w:date="2015-12-09T20:12:00Z">
          <w:pPr>
            <w:pStyle w:val="ListParagraph"/>
            <w:numPr>
              <w:numId w:val="3"/>
            </w:numPr>
            <w:spacing w:line="276" w:lineRule="auto"/>
            <w:ind w:left="-360" w:hanging="360"/>
          </w:pPr>
        </w:pPrChange>
      </w:pPr>
      <w:del w:id="922" w:author="Microsoft Office User" w:date="2015-11-26T16:49:00Z">
        <w:r w:rsidRPr="00462F3F" w:rsidDel="00FE0DBC">
          <w:rPr>
            <w:rFonts w:asciiTheme="majorHAnsi" w:eastAsiaTheme="majorEastAsia" w:hAnsiTheme="majorHAnsi" w:cstheme="majorBidi"/>
            <w:b/>
            <w:bCs/>
            <w:color w:val="404040" w:themeColor="text1" w:themeTint="BF"/>
            <w:sz w:val="32"/>
            <w:szCs w:val="32"/>
            <w:lang w:bidi="he-IL"/>
            <w:rPrChange w:id="923" w:author="Microsoft Office User" w:date="2015-12-09T20:16:00Z">
              <w:rPr>
                <w:rFonts w:asciiTheme="minorHAnsi" w:hAnsiTheme="minorHAnsi"/>
                <w:color w:val="404040" w:themeColor="text1" w:themeTint="BF"/>
              </w:rPr>
            </w:rPrChange>
          </w:rPr>
          <w:delText xml:space="preserve">Content Ownership </w:delText>
        </w:r>
      </w:del>
      <w:ins w:id="924" w:author="Inis Editor (3)" w:date="2015-09-25T20:42:00Z">
        <w:del w:id="925" w:author="Microsoft Office User" w:date="2015-11-26T16:49:00Z">
          <w:r w:rsidR="001E7073" w:rsidRPr="00462F3F" w:rsidDel="00FE0DBC">
            <w:rPr>
              <w:rFonts w:asciiTheme="majorHAnsi" w:eastAsiaTheme="majorEastAsia" w:hAnsiTheme="majorHAnsi" w:cstheme="majorBidi"/>
              <w:b/>
              <w:bCs/>
              <w:color w:val="404040" w:themeColor="text1" w:themeTint="BF"/>
              <w:sz w:val="32"/>
              <w:szCs w:val="32"/>
              <w:lang w:bidi="he-IL"/>
              <w:rPrChange w:id="926" w:author="Microsoft Office User" w:date="2015-12-09T20:16:00Z">
                <w:rPr>
                  <w:rFonts w:ascii="Cambria" w:hAnsi="Cambria"/>
                  <w:color w:val="404040" w:themeColor="text1" w:themeTint="BF"/>
                </w:rPr>
              </w:rPrChange>
            </w:rPr>
            <w:delText xml:space="preserve">ownership </w:delText>
          </w:r>
        </w:del>
      </w:ins>
      <w:del w:id="927" w:author="Microsoft Office User" w:date="2015-11-26T16:49:00Z">
        <w:r w:rsidRPr="00462F3F" w:rsidDel="00FE0DBC">
          <w:rPr>
            <w:rFonts w:asciiTheme="majorHAnsi" w:eastAsiaTheme="majorEastAsia" w:hAnsiTheme="majorHAnsi" w:cstheme="majorBidi"/>
            <w:b/>
            <w:bCs/>
            <w:color w:val="404040" w:themeColor="text1" w:themeTint="BF"/>
            <w:sz w:val="32"/>
            <w:szCs w:val="32"/>
            <w:lang w:bidi="he-IL"/>
            <w:rPrChange w:id="928" w:author="Microsoft Office User" w:date="2015-12-09T20:16:00Z">
              <w:rPr>
                <w:rFonts w:asciiTheme="minorHAnsi" w:hAnsiTheme="minorHAnsi"/>
                <w:color w:val="404040" w:themeColor="text1" w:themeTint="BF"/>
              </w:rPr>
            </w:rPrChange>
          </w:rPr>
          <w:delText xml:space="preserve">and Open </w:delText>
        </w:r>
      </w:del>
      <w:ins w:id="929" w:author="Inis Editor (3)" w:date="2015-09-25T20:43:00Z">
        <w:del w:id="930" w:author="Microsoft Office User" w:date="2015-11-26T16:49:00Z">
          <w:r w:rsidR="001E7073" w:rsidRPr="00462F3F" w:rsidDel="00FE0DBC">
            <w:rPr>
              <w:rFonts w:asciiTheme="majorHAnsi" w:eastAsiaTheme="majorEastAsia" w:hAnsiTheme="majorHAnsi" w:cstheme="majorBidi"/>
              <w:b/>
              <w:bCs/>
              <w:color w:val="404040" w:themeColor="text1" w:themeTint="BF"/>
              <w:sz w:val="32"/>
              <w:szCs w:val="32"/>
              <w:lang w:bidi="he-IL"/>
              <w:rPrChange w:id="931" w:author="Microsoft Office User" w:date="2015-12-09T20:16:00Z">
                <w:rPr>
                  <w:rFonts w:ascii="Cambria" w:hAnsi="Cambria"/>
                  <w:color w:val="404040" w:themeColor="text1" w:themeTint="BF"/>
                </w:rPr>
              </w:rPrChange>
            </w:rPr>
            <w:delText xml:space="preserve">open </w:delText>
          </w:r>
        </w:del>
      </w:ins>
      <w:del w:id="932" w:author="Microsoft Office User" w:date="2015-11-26T16:49:00Z">
        <w:r w:rsidRPr="00462F3F" w:rsidDel="00FE0DBC">
          <w:rPr>
            <w:rFonts w:asciiTheme="majorHAnsi" w:eastAsiaTheme="majorEastAsia" w:hAnsiTheme="majorHAnsi" w:cstheme="majorBidi"/>
            <w:b/>
            <w:bCs/>
            <w:color w:val="404040" w:themeColor="text1" w:themeTint="BF"/>
            <w:sz w:val="32"/>
            <w:szCs w:val="32"/>
            <w:lang w:bidi="he-IL"/>
            <w:rPrChange w:id="933" w:author="Microsoft Office User" w:date="2015-12-09T20:16:00Z">
              <w:rPr>
                <w:rFonts w:asciiTheme="minorHAnsi" w:hAnsiTheme="minorHAnsi"/>
                <w:color w:val="404040" w:themeColor="text1" w:themeTint="BF"/>
              </w:rPr>
            </w:rPrChange>
          </w:rPr>
          <w:delText xml:space="preserve">Education </w:delText>
        </w:r>
      </w:del>
      <w:ins w:id="934" w:author="Inis Editor (3)" w:date="2015-09-25T20:43:00Z">
        <w:del w:id="935" w:author="Microsoft Office User" w:date="2015-11-26T16:49:00Z">
          <w:r w:rsidR="001E7073" w:rsidRPr="00462F3F" w:rsidDel="00FE0DBC">
            <w:rPr>
              <w:rFonts w:asciiTheme="majorHAnsi" w:eastAsiaTheme="majorEastAsia" w:hAnsiTheme="majorHAnsi" w:cstheme="majorBidi"/>
              <w:b/>
              <w:bCs/>
              <w:color w:val="404040" w:themeColor="text1" w:themeTint="BF"/>
              <w:sz w:val="32"/>
              <w:szCs w:val="32"/>
              <w:lang w:bidi="he-IL"/>
              <w:rPrChange w:id="936" w:author="Microsoft Office User" w:date="2015-12-09T20:16:00Z">
                <w:rPr>
                  <w:rFonts w:ascii="Cambria" w:hAnsi="Cambria"/>
                  <w:color w:val="404040" w:themeColor="text1" w:themeTint="BF"/>
                </w:rPr>
              </w:rPrChange>
            </w:rPr>
            <w:delText xml:space="preserve">education </w:delText>
          </w:r>
        </w:del>
      </w:ins>
      <w:del w:id="937" w:author="Microsoft Office User" w:date="2015-11-26T16:49:00Z">
        <w:r w:rsidRPr="00462F3F" w:rsidDel="00FE0DBC">
          <w:rPr>
            <w:rFonts w:asciiTheme="majorHAnsi" w:eastAsiaTheme="majorEastAsia" w:hAnsiTheme="majorHAnsi" w:cstheme="majorBidi"/>
            <w:b/>
            <w:bCs/>
            <w:color w:val="404040" w:themeColor="text1" w:themeTint="BF"/>
            <w:sz w:val="32"/>
            <w:szCs w:val="32"/>
            <w:lang w:bidi="he-IL"/>
            <w:rPrChange w:id="938" w:author="Microsoft Office User" w:date="2015-12-09T20:16:00Z">
              <w:rPr>
                <w:rFonts w:asciiTheme="minorHAnsi" w:hAnsiTheme="minorHAnsi"/>
                <w:color w:val="404040" w:themeColor="text1" w:themeTint="BF"/>
              </w:rPr>
            </w:rPrChange>
          </w:rPr>
          <w:delText xml:space="preserve">Resources </w:delText>
        </w:r>
      </w:del>
      <w:ins w:id="939" w:author="Inis Editor (3)" w:date="2015-09-25T20:43:00Z">
        <w:del w:id="940" w:author="Microsoft Office User" w:date="2015-11-26T16:49:00Z">
          <w:r w:rsidR="001E7073" w:rsidRPr="00462F3F" w:rsidDel="00FE0DBC">
            <w:rPr>
              <w:rFonts w:asciiTheme="majorHAnsi" w:eastAsiaTheme="majorEastAsia" w:hAnsiTheme="majorHAnsi" w:cstheme="majorBidi"/>
              <w:b/>
              <w:bCs/>
              <w:color w:val="404040" w:themeColor="text1" w:themeTint="BF"/>
              <w:sz w:val="32"/>
              <w:szCs w:val="32"/>
              <w:lang w:bidi="he-IL"/>
              <w:rPrChange w:id="941" w:author="Microsoft Office User" w:date="2015-12-09T20:16:00Z">
                <w:rPr>
                  <w:rFonts w:ascii="Cambria" w:hAnsi="Cambria"/>
                  <w:color w:val="404040" w:themeColor="text1" w:themeTint="BF"/>
                </w:rPr>
              </w:rPrChange>
            </w:rPr>
            <w:delText xml:space="preserve">resources </w:delText>
          </w:r>
        </w:del>
      </w:ins>
      <w:del w:id="942" w:author="Microsoft Office User" w:date="2015-11-26T16:49:00Z">
        <w:r w:rsidRPr="00462F3F" w:rsidDel="00FE0DBC">
          <w:rPr>
            <w:rFonts w:asciiTheme="majorHAnsi" w:eastAsiaTheme="majorEastAsia" w:hAnsiTheme="majorHAnsi" w:cstheme="majorBidi"/>
            <w:b/>
            <w:bCs/>
            <w:color w:val="404040" w:themeColor="text1" w:themeTint="BF"/>
            <w:sz w:val="32"/>
            <w:szCs w:val="32"/>
            <w:lang w:bidi="he-IL"/>
            <w:rPrChange w:id="943" w:author="Microsoft Office User" w:date="2015-12-09T20:16:00Z">
              <w:rPr>
                <w:rFonts w:asciiTheme="minorHAnsi" w:hAnsiTheme="minorHAnsi"/>
                <w:color w:val="404040" w:themeColor="text1" w:themeTint="BF"/>
              </w:rPr>
            </w:rPrChange>
          </w:rPr>
          <w:delText>(OER)</w:delText>
        </w:r>
      </w:del>
    </w:p>
    <w:p w14:paraId="42835C6D" w14:textId="39D2DA6B" w:rsidR="00437C89" w:rsidRPr="00462F3F" w:rsidDel="008D0933" w:rsidRDefault="00437C89">
      <w:pPr>
        <w:pStyle w:val="ListParagraph"/>
        <w:numPr>
          <w:ilvl w:val="0"/>
          <w:numId w:val="3"/>
        </w:numPr>
        <w:ind w:left="720"/>
        <w:rPr>
          <w:del w:id="944" w:author="Microsoft Office User" w:date="2015-12-05T20:01:00Z"/>
          <w:rFonts w:asciiTheme="majorHAnsi" w:eastAsiaTheme="majorEastAsia" w:hAnsiTheme="majorHAnsi" w:cstheme="majorBidi"/>
          <w:b/>
          <w:bCs/>
          <w:color w:val="404040" w:themeColor="text1" w:themeTint="BF"/>
          <w:sz w:val="32"/>
          <w:szCs w:val="32"/>
          <w:lang w:bidi="he-IL"/>
          <w:rPrChange w:id="945" w:author="Microsoft Office User" w:date="2015-12-09T20:16:00Z">
            <w:rPr>
              <w:del w:id="946" w:author="Microsoft Office User" w:date="2015-12-05T20:01:00Z"/>
              <w:rFonts w:asciiTheme="minorHAnsi" w:hAnsiTheme="minorHAnsi"/>
              <w:color w:val="404040" w:themeColor="text1" w:themeTint="BF"/>
            </w:rPr>
          </w:rPrChange>
        </w:rPr>
        <w:pPrChange w:id="947" w:author="Microsoft Office User" w:date="2015-12-09T20:12:00Z">
          <w:pPr>
            <w:pStyle w:val="ListParagraph"/>
            <w:numPr>
              <w:numId w:val="3"/>
            </w:numPr>
            <w:spacing w:line="276" w:lineRule="auto"/>
            <w:ind w:left="-360" w:hanging="360"/>
          </w:pPr>
        </w:pPrChange>
      </w:pPr>
      <w:del w:id="948"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949" w:author="Microsoft Office User" w:date="2015-12-09T20:16:00Z">
              <w:rPr>
                <w:rFonts w:asciiTheme="minorHAnsi" w:hAnsiTheme="minorHAnsi"/>
                <w:color w:val="404040" w:themeColor="text1" w:themeTint="BF"/>
              </w:rPr>
            </w:rPrChange>
          </w:rPr>
          <w:delText>Collaboration</w:delText>
        </w:r>
        <w:r w:rsidR="00AB4CDD" w:rsidRPr="00462F3F" w:rsidDel="008D0933">
          <w:rPr>
            <w:rFonts w:asciiTheme="majorHAnsi" w:eastAsiaTheme="majorEastAsia" w:hAnsiTheme="majorHAnsi" w:cstheme="majorBidi"/>
            <w:b/>
            <w:bCs/>
            <w:color w:val="404040" w:themeColor="text1" w:themeTint="BF"/>
            <w:sz w:val="32"/>
            <w:szCs w:val="32"/>
            <w:lang w:bidi="he-IL"/>
            <w:rPrChange w:id="950" w:author="Microsoft Office User" w:date="2015-12-09T20:16:00Z">
              <w:rPr>
                <w:rFonts w:asciiTheme="minorHAnsi" w:hAnsiTheme="minorHAnsi"/>
                <w:color w:val="404040" w:themeColor="text1" w:themeTint="BF"/>
              </w:rPr>
            </w:rPrChange>
          </w:rPr>
          <w:delText xml:space="preserve"> and C</w:delText>
        </w:r>
        <w:r w:rsidRPr="00462F3F" w:rsidDel="008D0933">
          <w:rPr>
            <w:rFonts w:asciiTheme="majorHAnsi" w:eastAsiaTheme="majorEastAsia" w:hAnsiTheme="majorHAnsi" w:cstheme="majorBidi"/>
            <w:b/>
            <w:bCs/>
            <w:color w:val="404040" w:themeColor="text1" w:themeTint="BF"/>
            <w:sz w:val="32"/>
            <w:szCs w:val="32"/>
            <w:lang w:bidi="he-IL"/>
            <w:rPrChange w:id="951" w:author="Microsoft Office User" w:date="2015-12-09T20:16:00Z">
              <w:rPr>
                <w:rFonts w:asciiTheme="minorHAnsi" w:hAnsiTheme="minorHAnsi"/>
                <w:color w:val="404040" w:themeColor="text1" w:themeTint="BF"/>
              </w:rPr>
            </w:rPrChange>
          </w:rPr>
          <w:delText xml:space="preserve">ommunication </w:delText>
        </w:r>
      </w:del>
      <w:ins w:id="952" w:author="Inis Editor (3)" w:date="2015-09-25T20:43:00Z">
        <w:del w:id="953"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954" w:author="Microsoft Office User" w:date="2015-12-09T20:16:00Z">
                <w:rPr>
                  <w:rFonts w:ascii="Cambria" w:hAnsi="Cambria"/>
                  <w:color w:val="404040" w:themeColor="text1" w:themeTint="BF"/>
                </w:rPr>
              </w:rPrChange>
            </w:rPr>
            <w:delText xml:space="preserve">communication </w:delText>
          </w:r>
        </w:del>
      </w:ins>
      <w:del w:id="955"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956" w:author="Microsoft Office User" w:date="2015-12-09T20:16:00Z">
              <w:rPr>
                <w:rFonts w:asciiTheme="minorHAnsi" w:hAnsiTheme="minorHAnsi"/>
                <w:color w:val="404040" w:themeColor="text1" w:themeTint="BF"/>
              </w:rPr>
            </w:rPrChange>
          </w:rPr>
          <w:delText>tools</w:delText>
        </w:r>
      </w:del>
    </w:p>
    <w:p w14:paraId="447D996A" w14:textId="03A97EE3" w:rsidR="00437C89" w:rsidRPr="00462F3F" w:rsidDel="008D0933" w:rsidRDefault="00437C89">
      <w:pPr>
        <w:pStyle w:val="ListParagraph"/>
        <w:numPr>
          <w:ilvl w:val="0"/>
          <w:numId w:val="3"/>
        </w:numPr>
        <w:ind w:left="720"/>
        <w:rPr>
          <w:del w:id="957" w:author="Microsoft Office User" w:date="2015-12-05T20:01:00Z"/>
          <w:rFonts w:asciiTheme="majorHAnsi" w:eastAsiaTheme="majorEastAsia" w:hAnsiTheme="majorHAnsi" w:cstheme="majorBidi"/>
          <w:b/>
          <w:bCs/>
          <w:color w:val="404040" w:themeColor="text1" w:themeTint="BF"/>
          <w:sz w:val="32"/>
          <w:szCs w:val="32"/>
          <w:lang w:bidi="he-IL"/>
          <w:rPrChange w:id="958" w:author="Microsoft Office User" w:date="2015-12-09T20:16:00Z">
            <w:rPr>
              <w:del w:id="959" w:author="Microsoft Office User" w:date="2015-12-05T20:01:00Z"/>
              <w:rFonts w:asciiTheme="minorHAnsi" w:hAnsiTheme="minorHAnsi"/>
              <w:color w:val="404040" w:themeColor="text1" w:themeTint="BF"/>
            </w:rPr>
          </w:rPrChange>
        </w:rPr>
        <w:pPrChange w:id="960" w:author="Microsoft Office User" w:date="2015-12-09T20:12:00Z">
          <w:pPr>
            <w:pStyle w:val="ListParagraph"/>
            <w:numPr>
              <w:numId w:val="3"/>
            </w:numPr>
            <w:spacing w:line="276" w:lineRule="auto"/>
            <w:ind w:left="-360" w:hanging="360"/>
          </w:pPr>
        </w:pPrChange>
      </w:pPr>
      <w:del w:id="961"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962" w:author="Microsoft Office User" w:date="2015-12-09T20:16:00Z">
              <w:rPr>
                <w:rFonts w:asciiTheme="minorHAnsi" w:hAnsiTheme="minorHAnsi"/>
                <w:color w:val="404040" w:themeColor="text1" w:themeTint="BF"/>
              </w:rPr>
            </w:rPrChange>
          </w:rPr>
          <w:delText xml:space="preserve">Social Media </w:delText>
        </w:r>
      </w:del>
      <w:ins w:id="963" w:author="Inis Editor (3)" w:date="2015-09-25T20:43:00Z">
        <w:del w:id="964"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965" w:author="Microsoft Office User" w:date="2015-12-09T20:16:00Z">
                <w:rPr>
                  <w:rFonts w:ascii="Cambria" w:hAnsi="Cambria"/>
                  <w:color w:val="404040" w:themeColor="text1" w:themeTint="BF"/>
                </w:rPr>
              </w:rPrChange>
            </w:rPr>
            <w:delText xml:space="preserve">media </w:delText>
          </w:r>
        </w:del>
      </w:ins>
      <w:del w:id="966" w:author="Microsoft Office User" w:date="2015-12-05T20:01:00Z">
        <w:r w:rsidRPr="00462F3F" w:rsidDel="008D0933">
          <w:rPr>
            <w:rFonts w:asciiTheme="majorHAnsi" w:eastAsiaTheme="majorEastAsia" w:hAnsiTheme="majorHAnsi" w:cstheme="majorBidi"/>
            <w:b/>
            <w:bCs/>
            <w:color w:val="404040" w:themeColor="text1" w:themeTint="BF"/>
            <w:sz w:val="32"/>
            <w:szCs w:val="32"/>
            <w:lang w:bidi="he-IL"/>
            <w:rPrChange w:id="967" w:author="Microsoft Office User" w:date="2015-12-09T20:16:00Z">
              <w:rPr>
                <w:rFonts w:asciiTheme="minorHAnsi" w:hAnsiTheme="minorHAnsi"/>
                <w:color w:val="404040" w:themeColor="text1" w:themeTint="BF"/>
              </w:rPr>
            </w:rPrChange>
          </w:rPr>
          <w:delText xml:space="preserve">for Educators </w:delText>
        </w:r>
      </w:del>
      <w:ins w:id="968" w:author="Inis Editor (3)" w:date="2015-09-25T20:43:00Z">
        <w:del w:id="969" w:author="Microsoft Office User" w:date="2015-12-05T20:01:00Z">
          <w:r w:rsidR="001E7073" w:rsidRPr="00462F3F" w:rsidDel="008D0933">
            <w:rPr>
              <w:rFonts w:asciiTheme="majorHAnsi" w:eastAsiaTheme="majorEastAsia" w:hAnsiTheme="majorHAnsi" w:cstheme="majorBidi"/>
              <w:b/>
              <w:bCs/>
              <w:color w:val="404040" w:themeColor="text1" w:themeTint="BF"/>
              <w:sz w:val="32"/>
              <w:szCs w:val="32"/>
              <w:lang w:bidi="he-IL"/>
              <w:rPrChange w:id="970" w:author="Microsoft Office User" w:date="2015-12-09T20:16:00Z">
                <w:rPr>
                  <w:rFonts w:ascii="Cambria" w:hAnsi="Cambria"/>
                  <w:color w:val="404040" w:themeColor="text1" w:themeTint="BF"/>
                </w:rPr>
              </w:rPrChange>
            </w:rPr>
            <w:delText xml:space="preserve">educators </w:delText>
          </w:r>
        </w:del>
      </w:ins>
    </w:p>
    <w:p w14:paraId="0F00199D" w14:textId="77777777" w:rsidR="00AB4CDD" w:rsidRPr="00462F3F" w:rsidDel="00B63266" w:rsidRDefault="00AB4CDD">
      <w:pPr>
        <w:rPr>
          <w:del w:id="971" w:author="Microsoft Office User" w:date="2015-12-05T20:14:00Z"/>
          <w:rFonts w:asciiTheme="majorHAnsi" w:eastAsiaTheme="majorEastAsia" w:hAnsiTheme="majorHAnsi" w:cstheme="majorBidi"/>
          <w:b/>
          <w:bCs/>
          <w:color w:val="404040" w:themeColor="text1" w:themeTint="BF"/>
          <w:sz w:val="32"/>
          <w:szCs w:val="32"/>
          <w:lang w:bidi="he-IL"/>
          <w:rPrChange w:id="972" w:author="Microsoft Office User" w:date="2015-12-09T20:16:00Z">
            <w:rPr>
              <w:del w:id="973" w:author="Microsoft Office User" w:date="2015-12-05T20:14:00Z"/>
              <w:rFonts w:asciiTheme="minorHAnsi" w:hAnsiTheme="minorHAnsi"/>
              <w:color w:val="404040" w:themeColor="text1" w:themeTint="BF"/>
            </w:rPr>
          </w:rPrChange>
        </w:rPr>
        <w:pPrChange w:id="974" w:author="Microsoft Office User" w:date="2015-12-09T20:12:00Z">
          <w:pPr>
            <w:spacing w:line="276" w:lineRule="auto"/>
          </w:pPr>
        </w:pPrChange>
      </w:pPr>
    </w:p>
    <w:p w14:paraId="11E35EE0" w14:textId="1EE1467A" w:rsidR="00AB4CDD" w:rsidRPr="00462F3F" w:rsidDel="00B63266" w:rsidRDefault="00AB4CDD">
      <w:pPr>
        <w:rPr>
          <w:del w:id="975" w:author="Microsoft Office User" w:date="2015-12-05T20:14:00Z"/>
          <w:rFonts w:asciiTheme="majorHAnsi" w:eastAsiaTheme="majorEastAsia" w:hAnsiTheme="majorHAnsi" w:cstheme="majorBidi"/>
          <w:b/>
          <w:bCs/>
          <w:color w:val="404040" w:themeColor="text1" w:themeTint="BF"/>
          <w:sz w:val="32"/>
          <w:szCs w:val="32"/>
          <w:lang w:bidi="he-IL"/>
          <w:rPrChange w:id="976" w:author="Microsoft Office User" w:date="2015-12-09T20:16:00Z">
            <w:rPr>
              <w:del w:id="977" w:author="Microsoft Office User" w:date="2015-12-05T20:14:00Z"/>
              <w:rFonts w:asciiTheme="minorHAnsi" w:hAnsiTheme="minorHAnsi"/>
              <w:b/>
              <w:color w:val="404040" w:themeColor="text1" w:themeTint="BF"/>
              <w:sz w:val="28"/>
              <w:szCs w:val="28"/>
            </w:rPr>
          </w:rPrChange>
        </w:rPr>
      </w:pPr>
      <w:del w:id="978"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979" w:author="Microsoft Office User" w:date="2015-12-09T20:16:00Z">
              <w:rPr>
                <w:rFonts w:asciiTheme="minorHAnsi" w:hAnsiTheme="minorHAnsi"/>
                <w:b/>
                <w:color w:val="404040" w:themeColor="text1" w:themeTint="BF"/>
                <w:sz w:val="28"/>
                <w:szCs w:val="28"/>
              </w:rPr>
            </w:rPrChange>
          </w:rPr>
          <w:delText>Session 2</w:delText>
        </w:r>
      </w:del>
    </w:p>
    <w:p w14:paraId="5ABB82C0" w14:textId="77777777" w:rsidR="00AB4CDD" w:rsidRPr="00462F3F" w:rsidDel="001336AF" w:rsidRDefault="00AB4CDD">
      <w:pPr>
        <w:rPr>
          <w:del w:id="980" w:author="Microsoft Office User" w:date="2015-12-05T20:02:00Z"/>
          <w:rFonts w:asciiTheme="majorHAnsi" w:eastAsiaTheme="majorEastAsia" w:hAnsiTheme="majorHAnsi" w:cstheme="majorBidi"/>
          <w:b/>
          <w:bCs/>
          <w:color w:val="404040" w:themeColor="text1" w:themeTint="BF"/>
          <w:sz w:val="32"/>
          <w:szCs w:val="32"/>
          <w:lang w:bidi="he-IL"/>
          <w:rPrChange w:id="981" w:author="Microsoft Office User" w:date="2015-12-09T20:16:00Z">
            <w:rPr>
              <w:del w:id="982" w:author="Microsoft Office User" w:date="2015-12-05T20:02:00Z"/>
              <w:rFonts w:asciiTheme="minorHAnsi" w:hAnsiTheme="minorHAnsi"/>
              <w:color w:val="404040" w:themeColor="text1" w:themeTint="BF"/>
            </w:rPr>
          </w:rPrChange>
        </w:rPr>
      </w:pPr>
    </w:p>
    <w:p w14:paraId="019EEE1E" w14:textId="4B575456" w:rsidR="00AB4CDD" w:rsidRPr="00462F3F" w:rsidDel="001336AF" w:rsidRDefault="00AB4CDD">
      <w:pPr>
        <w:widowControl w:val="0"/>
        <w:autoSpaceDE w:val="0"/>
        <w:autoSpaceDN w:val="0"/>
        <w:adjustRightInd w:val="0"/>
        <w:jc w:val="both"/>
        <w:rPr>
          <w:del w:id="983" w:author="Microsoft Office User" w:date="2015-12-05T20:02:00Z"/>
          <w:rFonts w:asciiTheme="majorHAnsi" w:eastAsiaTheme="majorEastAsia" w:hAnsiTheme="majorHAnsi" w:cstheme="majorBidi"/>
          <w:b/>
          <w:bCs/>
          <w:color w:val="404040" w:themeColor="text1" w:themeTint="BF"/>
          <w:sz w:val="32"/>
          <w:szCs w:val="32"/>
          <w:lang w:bidi="he-IL"/>
          <w:rPrChange w:id="984" w:author="Microsoft Office User" w:date="2015-12-09T20:16:00Z">
            <w:rPr>
              <w:del w:id="985" w:author="Microsoft Office User" w:date="2015-12-05T20:02:00Z"/>
              <w:rFonts w:ascii="Palatino Linotype" w:hAnsi="Palatino Linotype"/>
              <w:b/>
              <w:color w:val="404040" w:themeColor="text1" w:themeTint="BF"/>
            </w:rPr>
          </w:rPrChange>
        </w:rPr>
        <w:pPrChange w:id="986" w:author="Microsoft Office User" w:date="2015-12-09T20:12:00Z">
          <w:pPr>
            <w:spacing w:line="276" w:lineRule="auto"/>
            <w:jc w:val="both"/>
          </w:pPr>
        </w:pPrChange>
      </w:pPr>
      <w:del w:id="987"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988" w:author="Microsoft Office User" w:date="2015-12-09T20:16:00Z">
              <w:rPr>
                <w:rFonts w:ascii="Palatino Linotype" w:hAnsi="Palatino Linotype"/>
                <w:b/>
                <w:color w:val="404040" w:themeColor="text1" w:themeTint="BF"/>
              </w:rPr>
            </w:rPrChange>
          </w:rPr>
          <w:delText>Cyberbullying and abuse:</w:delText>
        </w:r>
      </w:del>
    </w:p>
    <w:p w14:paraId="49219AE3" w14:textId="20B4D805" w:rsidR="00AB4CDD" w:rsidRPr="00462F3F" w:rsidDel="001336AF" w:rsidRDefault="00AB4CDD">
      <w:pPr>
        <w:rPr>
          <w:del w:id="989" w:author="Microsoft Office User" w:date="2015-12-05T20:02:00Z"/>
          <w:rFonts w:asciiTheme="majorHAnsi" w:eastAsiaTheme="majorEastAsia" w:hAnsiTheme="majorHAnsi" w:cstheme="majorBidi"/>
          <w:b/>
          <w:bCs/>
          <w:color w:val="404040" w:themeColor="text1" w:themeTint="BF"/>
          <w:sz w:val="32"/>
          <w:szCs w:val="32"/>
          <w:lang w:bidi="he-IL"/>
          <w:rPrChange w:id="990" w:author="Microsoft Office User" w:date="2015-12-09T20:16:00Z">
            <w:rPr>
              <w:del w:id="991" w:author="Microsoft Office User" w:date="2015-12-05T20:02:00Z"/>
              <w:rFonts w:asciiTheme="minorHAnsi" w:hAnsiTheme="minorHAnsi"/>
              <w:color w:val="404040" w:themeColor="text1" w:themeTint="BF"/>
            </w:rPr>
          </w:rPrChange>
        </w:rPr>
        <w:pPrChange w:id="992" w:author="Microsoft Office User" w:date="2015-12-09T20:12:00Z">
          <w:pPr>
            <w:pStyle w:val="ListParagraph"/>
            <w:numPr>
              <w:numId w:val="3"/>
            </w:numPr>
            <w:spacing w:line="276" w:lineRule="auto"/>
            <w:ind w:left="-360" w:hanging="360"/>
          </w:pPr>
        </w:pPrChange>
      </w:pPr>
      <w:del w:id="993"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994" w:author="Microsoft Office User" w:date="2015-12-09T20:16:00Z">
              <w:rPr>
                <w:rFonts w:asciiTheme="minorHAnsi" w:hAnsiTheme="minorHAnsi"/>
                <w:color w:val="404040" w:themeColor="text1" w:themeTint="BF"/>
              </w:rPr>
            </w:rPrChange>
          </w:rPr>
          <w:delText xml:space="preserve">Understanding Cyberbullying </w:delText>
        </w:r>
      </w:del>
      <w:ins w:id="995" w:author="Inis Editor (3)" w:date="2015-09-25T20:43:00Z">
        <w:del w:id="996" w:author="Microsoft Office User" w:date="2015-12-05T20:02:00Z">
          <w:r w:rsidR="00A1342A" w:rsidRPr="00462F3F" w:rsidDel="001336AF">
            <w:rPr>
              <w:rFonts w:asciiTheme="majorHAnsi" w:eastAsiaTheme="majorEastAsia" w:hAnsiTheme="majorHAnsi" w:cstheme="majorBidi"/>
              <w:b/>
              <w:bCs/>
              <w:color w:val="404040" w:themeColor="text1" w:themeTint="BF"/>
              <w:sz w:val="32"/>
              <w:szCs w:val="32"/>
              <w:lang w:bidi="he-IL"/>
              <w:rPrChange w:id="997" w:author="Microsoft Office User" w:date="2015-12-09T20:16:00Z">
                <w:rPr/>
              </w:rPrChange>
            </w:rPr>
            <w:delText xml:space="preserve">cyberbullying </w:delText>
          </w:r>
        </w:del>
      </w:ins>
      <w:del w:id="998"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999" w:author="Microsoft Office User" w:date="2015-12-09T20:16:00Z">
              <w:rPr>
                <w:rFonts w:asciiTheme="minorHAnsi" w:hAnsiTheme="minorHAnsi"/>
                <w:color w:val="404040" w:themeColor="text1" w:themeTint="BF"/>
              </w:rPr>
            </w:rPrChange>
          </w:rPr>
          <w:delText>- symptoms</w:delText>
        </w:r>
      </w:del>
    </w:p>
    <w:p w14:paraId="293FD3D4" w14:textId="5280D835" w:rsidR="00AB4CDD" w:rsidRPr="00462F3F" w:rsidDel="001336AF" w:rsidRDefault="00AB4CDD">
      <w:pPr>
        <w:rPr>
          <w:del w:id="1000" w:author="Microsoft Office User" w:date="2015-12-05T20:02:00Z"/>
          <w:rFonts w:asciiTheme="majorHAnsi" w:eastAsiaTheme="majorEastAsia" w:hAnsiTheme="majorHAnsi" w:cstheme="majorBidi"/>
          <w:b/>
          <w:bCs/>
          <w:color w:val="404040" w:themeColor="text1" w:themeTint="BF"/>
          <w:sz w:val="32"/>
          <w:szCs w:val="32"/>
          <w:lang w:bidi="he-IL"/>
          <w:rPrChange w:id="1001" w:author="Microsoft Office User" w:date="2015-12-09T20:16:00Z">
            <w:rPr>
              <w:del w:id="1002" w:author="Microsoft Office User" w:date="2015-12-05T20:02:00Z"/>
              <w:rFonts w:asciiTheme="minorHAnsi" w:hAnsiTheme="minorHAnsi"/>
              <w:color w:val="404040" w:themeColor="text1" w:themeTint="BF"/>
            </w:rPr>
          </w:rPrChange>
        </w:rPr>
        <w:pPrChange w:id="1003" w:author="Microsoft Office User" w:date="2015-12-09T20:12:00Z">
          <w:pPr>
            <w:pStyle w:val="ListParagraph"/>
            <w:numPr>
              <w:numId w:val="3"/>
            </w:numPr>
            <w:spacing w:line="276" w:lineRule="auto"/>
            <w:ind w:left="-360" w:hanging="360"/>
          </w:pPr>
        </w:pPrChange>
      </w:pPr>
      <w:del w:id="1004"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1005" w:author="Microsoft Office User" w:date="2015-12-09T20:16:00Z">
              <w:rPr>
                <w:rFonts w:asciiTheme="minorHAnsi" w:hAnsiTheme="minorHAnsi"/>
                <w:color w:val="404040" w:themeColor="text1" w:themeTint="BF"/>
              </w:rPr>
            </w:rPrChange>
          </w:rPr>
          <w:delText xml:space="preserve">How it works – Direct </w:delText>
        </w:r>
      </w:del>
      <w:ins w:id="1006" w:author="Inis Editor (3)" w:date="2015-09-25T20:43:00Z">
        <w:del w:id="1007" w:author="Microsoft Office User" w:date="2015-12-05T20:02:00Z">
          <w:r w:rsidR="00A1342A" w:rsidRPr="00462F3F" w:rsidDel="001336AF">
            <w:rPr>
              <w:rFonts w:asciiTheme="majorHAnsi" w:eastAsiaTheme="majorEastAsia" w:hAnsiTheme="majorHAnsi" w:cstheme="majorBidi"/>
              <w:b/>
              <w:bCs/>
              <w:color w:val="404040" w:themeColor="text1" w:themeTint="BF"/>
              <w:sz w:val="32"/>
              <w:szCs w:val="32"/>
              <w:lang w:bidi="he-IL"/>
              <w:rPrChange w:id="1008" w:author="Microsoft Office User" w:date="2015-12-09T20:16:00Z">
                <w:rPr/>
              </w:rPrChange>
            </w:rPr>
            <w:delText xml:space="preserve">direct </w:delText>
          </w:r>
        </w:del>
      </w:ins>
      <w:del w:id="1009"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1010" w:author="Microsoft Office User" w:date="2015-12-09T20:16:00Z">
              <w:rPr>
                <w:rFonts w:asciiTheme="minorHAnsi" w:hAnsiTheme="minorHAnsi"/>
                <w:color w:val="404040" w:themeColor="text1" w:themeTint="BF"/>
              </w:rPr>
            </w:rPrChange>
          </w:rPr>
          <w:delText>attacks and via Proxy</w:delText>
        </w:r>
      </w:del>
      <w:ins w:id="1011" w:author="Inis Editor (3)" w:date="2015-09-25T20:43:00Z">
        <w:del w:id="1012" w:author="Microsoft Office User" w:date="2015-12-05T20:02:00Z">
          <w:r w:rsidR="00A1342A" w:rsidRPr="00462F3F" w:rsidDel="001336AF">
            <w:rPr>
              <w:rFonts w:asciiTheme="majorHAnsi" w:eastAsiaTheme="majorEastAsia" w:hAnsiTheme="majorHAnsi" w:cstheme="majorBidi"/>
              <w:b/>
              <w:bCs/>
              <w:color w:val="404040" w:themeColor="text1" w:themeTint="BF"/>
              <w:sz w:val="32"/>
              <w:szCs w:val="32"/>
              <w:lang w:bidi="he-IL"/>
              <w:rPrChange w:id="1013" w:author="Microsoft Office User" w:date="2015-12-09T20:16:00Z">
                <w:rPr/>
              </w:rPrChange>
            </w:rPr>
            <w:delText>proxy</w:delText>
          </w:r>
        </w:del>
      </w:ins>
    </w:p>
    <w:p w14:paraId="10AE3766" w14:textId="1A30358D" w:rsidR="00AB4CDD" w:rsidRPr="00462F3F" w:rsidDel="001336AF" w:rsidRDefault="00AB4CDD">
      <w:pPr>
        <w:rPr>
          <w:del w:id="1014" w:author="Microsoft Office User" w:date="2015-12-05T20:02:00Z"/>
          <w:rFonts w:asciiTheme="majorHAnsi" w:eastAsiaTheme="majorEastAsia" w:hAnsiTheme="majorHAnsi" w:cstheme="majorBidi"/>
          <w:b/>
          <w:bCs/>
          <w:color w:val="404040" w:themeColor="text1" w:themeTint="BF"/>
          <w:sz w:val="32"/>
          <w:szCs w:val="32"/>
          <w:lang w:bidi="he-IL"/>
          <w:rPrChange w:id="1015" w:author="Microsoft Office User" w:date="2015-12-09T20:16:00Z">
            <w:rPr>
              <w:del w:id="1016" w:author="Microsoft Office User" w:date="2015-12-05T20:02:00Z"/>
              <w:rFonts w:asciiTheme="minorHAnsi" w:hAnsiTheme="minorHAnsi"/>
              <w:color w:val="404040" w:themeColor="text1" w:themeTint="BF"/>
            </w:rPr>
          </w:rPrChange>
        </w:rPr>
        <w:pPrChange w:id="1017" w:author="Microsoft Office User" w:date="2015-12-09T20:12:00Z">
          <w:pPr>
            <w:pStyle w:val="ListParagraph"/>
            <w:numPr>
              <w:numId w:val="3"/>
            </w:numPr>
            <w:spacing w:line="276" w:lineRule="auto"/>
            <w:ind w:left="-360" w:hanging="360"/>
          </w:pPr>
        </w:pPrChange>
      </w:pPr>
      <w:del w:id="1018"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1019" w:author="Microsoft Office User" w:date="2015-12-09T20:16:00Z">
              <w:rPr>
                <w:rFonts w:asciiTheme="minorHAnsi" w:hAnsiTheme="minorHAnsi"/>
                <w:color w:val="404040" w:themeColor="text1" w:themeTint="BF"/>
              </w:rPr>
            </w:rPrChange>
          </w:rPr>
          <w:delText>Dealing with cyberbullies</w:delText>
        </w:r>
      </w:del>
    </w:p>
    <w:p w14:paraId="068FED32" w14:textId="2C914B82" w:rsidR="00AB4CDD" w:rsidRPr="00462F3F" w:rsidDel="001336AF" w:rsidRDefault="00AB4CDD">
      <w:pPr>
        <w:rPr>
          <w:del w:id="1020" w:author="Microsoft Office User" w:date="2015-12-05T20:02:00Z"/>
          <w:rFonts w:asciiTheme="majorHAnsi" w:eastAsiaTheme="majorEastAsia" w:hAnsiTheme="majorHAnsi" w:cstheme="majorBidi"/>
          <w:b/>
          <w:bCs/>
          <w:color w:val="404040" w:themeColor="text1" w:themeTint="BF"/>
          <w:sz w:val="32"/>
          <w:szCs w:val="32"/>
          <w:lang w:bidi="he-IL"/>
          <w:rPrChange w:id="1021" w:author="Microsoft Office User" w:date="2015-12-09T20:16:00Z">
            <w:rPr>
              <w:del w:id="1022" w:author="Microsoft Office User" w:date="2015-12-05T20:02:00Z"/>
              <w:rFonts w:asciiTheme="minorHAnsi" w:hAnsiTheme="minorHAnsi"/>
              <w:color w:val="404040" w:themeColor="text1" w:themeTint="BF"/>
            </w:rPr>
          </w:rPrChange>
        </w:rPr>
        <w:pPrChange w:id="1023" w:author="Microsoft Office User" w:date="2015-12-09T20:12:00Z">
          <w:pPr>
            <w:pStyle w:val="ListParagraph"/>
            <w:numPr>
              <w:numId w:val="3"/>
            </w:numPr>
            <w:spacing w:line="276" w:lineRule="auto"/>
            <w:ind w:left="-360" w:hanging="360"/>
          </w:pPr>
        </w:pPrChange>
      </w:pPr>
      <w:del w:id="1024"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1025" w:author="Microsoft Office User" w:date="2015-12-09T20:16:00Z">
              <w:rPr>
                <w:rFonts w:asciiTheme="minorHAnsi" w:hAnsiTheme="minorHAnsi"/>
                <w:color w:val="404040" w:themeColor="text1" w:themeTint="BF"/>
              </w:rPr>
            </w:rPrChange>
          </w:rPr>
          <w:delText>Prevent</w:delText>
        </w:r>
      </w:del>
      <w:ins w:id="1026" w:author="Inis Editor (3)" w:date="2015-09-25T20:45:00Z">
        <w:del w:id="1027" w:author="Microsoft Office User" w:date="2015-12-05T20:02:00Z">
          <w:r w:rsidR="001D436F" w:rsidRPr="00462F3F" w:rsidDel="001336AF">
            <w:rPr>
              <w:rFonts w:asciiTheme="majorHAnsi" w:eastAsiaTheme="majorEastAsia" w:hAnsiTheme="majorHAnsi" w:cstheme="majorBidi"/>
              <w:b/>
              <w:bCs/>
              <w:color w:val="404040" w:themeColor="text1" w:themeTint="BF"/>
              <w:sz w:val="32"/>
              <w:szCs w:val="32"/>
              <w:lang w:bidi="he-IL"/>
              <w:rPrChange w:id="1028" w:author="Microsoft Office User" w:date="2015-12-09T20:16:00Z">
                <w:rPr/>
              </w:rPrChange>
            </w:rPr>
            <w:delText>ing</w:delText>
          </w:r>
        </w:del>
      </w:ins>
      <w:del w:id="1029"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1030" w:author="Microsoft Office User" w:date="2015-12-09T20:16:00Z">
              <w:rPr>
                <w:rFonts w:asciiTheme="minorHAnsi" w:hAnsiTheme="minorHAnsi"/>
                <w:color w:val="404040" w:themeColor="text1" w:themeTint="BF"/>
              </w:rPr>
            </w:rPrChange>
          </w:rPr>
          <w:delText xml:space="preserve"> cyberbullying</w:delText>
        </w:r>
      </w:del>
    </w:p>
    <w:p w14:paraId="5A8B3FEC" w14:textId="785B134E" w:rsidR="00AB4CDD" w:rsidRPr="00462F3F" w:rsidDel="001336AF" w:rsidRDefault="00AB4CDD">
      <w:pPr>
        <w:rPr>
          <w:del w:id="1031" w:author="Microsoft Office User" w:date="2015-12-05T20:02:00Z"/>
          <w:rFonts w:asciiTheme="majorHAnsi" w:eastAsiaTheme="majorEastAsia" w:hAnsiTheme="majorHAnsi" w:cstheme="majorBidi"/>
          <w:b/>
          <w:bCs/>
          <w:color w:val="404040" w:themeColor="text1" w:themeTint="BF"/>
          <w:sz w:val="32"/>
          <w:szCs w:val="32"/>
          <w:lang w:bidi="he-IL"/>
          <w:rPrChange w:id="1032" w:author="Microsoft Office User" w:date="2015-12-09T20:16:00Z">
            <w:rPr>
              <w:del w:id="1033" w:author="Microsoft Office User" w:date="2015-12-05T20:02:00Z"/>
              <w:rFonts w:asciiTheme="minorHAnsi" w:hAnsiTheme="minorHAnsi"/>
              <w:color w:val="404040" w:themeColor="text1" w:themeTint="BF"/>
            </w:rPr>
          </w:rPrChange>
        </w:rPr>
        <w:pPrChange w:id="1034" w:author="Microsoft Office User" w:date="2015-12-09T20:12:00Z">
          <w:pPr>
            <w:pStyle w:val="ListParagraph"/>
            <w:numPr>
              <w:numId w:val="3"/>
            </w:numPr>
            <w:spacing w:line="276" w:lineRule="auto"/>
            <w:ind w:left="-360" w:hanging="360"/>
          </w:pPr>
        </w:pPrChange>
      </w:pPr>
      <w:del w:id="1035"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1036" w:author="Microsoft Office User" w:date="2015-12-09T20:16:00Z">
              <w:rPr>
                <w:rFonts w:asciiTheme="minorHAnsi" w:hAnsiTheme="minorHAnsi"/>
                <w:color w:val="404040" w:themeColor="text1" w:themeTint="BF"/>
              </w:rPr>
            </w:rPrChange>
          </w:rPr>
          <w:delText>How school and parents can help</w:delText>
        </w:r>
      </w:del>
    </w:p>
    <w:p w14:paraId="758AD164" w14:textId="03D41CB6" w:rsidR="00FD1D1F" w:rsidRPr="00462F3F" w:rsidDel="001336AF" w:rsidRDefault="00FD1D1F">
      <w:pPr>
        <w:rPr>
          <w:del w:id="1037" w:author="Microsoft Office User" w:date="2015-12-05T20:02:00Z"/>
          <w:rFonts w:asciiTheme="majorHAnsi" w:eastAsiaTheme="majorEastAsia" w:hAnsiTheme="majorHAnsi" w:cstheme="majorBidi"/>
          <w:b/>
          <w:bCs/>
          <w:color w:val="404040" w:themeColor="text1" w:themeTint="BF"/>
          <w:sz w:val="32"/>
          <w:szCs w:val="32"/>
          <w:lang w:bidi="he-IL"/>
          <w:rPrChange w:id="1038" w:author="Microsoft Office User" w:date="2015-12-09T20:16:00Z">
            <w:rPr>
              <w:del w:id="1039" w:author="Microsoft Office User" w:date="2015-12-05T20:02:00Z"/>
              <w:rFonts w:asciiTheme="minorHAnsi" w:hAnsiTheme="minorHAnsi"/>
              <w:color w:val="404040" w:themeColor="text1" w:themeTint="BF"/>
            </w:rPr>
          </w:rPrChange>
        </w:rPr>
        <w:pPrChange w:id="1040" w:author="Microsoft Office User" w:date="2015-12-09T20:12:00Z">
          <w:pPr>
            <w:pStyle w:val="ListParagraph"/>
            <w:numPr>
              <w:numId w:val="3"/>
            </w:numPr>
            <w:spacing w:line="276" w:lineRule="auto"/>
            <w:ind w:left="-360" w:hanging="360"/>
          </w:pPr>
        </w:pPrChange>
      </w:pPr>
      <w:del w:id="1041" w:author="Microsoft Office User" w:date="2015-12-05T20:02:00Z">
        <w:r w:rsidRPr="00462F3F" w:rsidDel="001336AF">
          <w:rPr>
            <w:rFonts w:asciiTheme="majorHAnsi" w:eastAsiaTheme="majorEastAsia" w:hAnsiTheme="majorHAnsi" w:cstheme="majorBidi"/>
            <w:b/>
            <w:bCs/>
            <w:color w:val="404040" w:themeColor="text1" w:themeTint="BF"/>
            <w:sz w:val="32"/>
            <w:szCs w:val="32"/>
            <w:lang w:bidi="he-IL"/>
            <w:rPrChange w:id="1042" w:author="Microsoft Office User" w:date="2015-12-09T20:16:00Z">
              <w:rPr>
                <w:rFonts w:asciiTheme="minorHAnsi" w:hAnsiTheme="minorHAnsi"/>
                <w:color w:val="404040" w:themeColor="text1" w:themeTint="BF"/>
              </w:rPr>
            </w:rPrChange>
          </w:rPr>
          <w:delText xml:space="preserve">Parental controls </w:delText>
        </w:r>
      </w:del>
    </w:p>
    <w:p w14:paraId="0E541547" w14:textId="1072E6BF" w:rsidR="00AB4CDD" w:rsidRPr="00462F3F" w:rsidDel="007815E8" w:rsidRDefault="00AB4CDD">
      <w:pPr>
        <w:rPr>
          <w:del w:id="1043" w:author="Microsoft Office User" w:date="2015-11-26T16:49:00Z"/>
          <w:rFonts w:asciiTheme="majorHAnsi" w:eastAsiaTheme="majorEastAsia" w:hAnsiTheme="majorHAnsi" w:cstheme="majorBidi"/>
          <w:b/>
          <w:bCs/>
          <w:color w:val="404040" w:themeColor="text1" w:themeTint="BF"/>
          <w:sz w:val="32"/>
          <w:szCs w:val="32"/>
          <w:lang w:bidi="he-IL"/>
          <w:rPrChange w:id="1044" w:author="Microsoft Office User" w:date="2015-12-09T20:16:00Z">
            <w:rPr>
              <w:del w:id="1045" w:author="Microsoft Office User" w:date="2015-11-26T16:49:00Z"/>
              <w:rFonts w:asciiTheme="minorHAnsi" w:hAnsiTheme="minorHAnsi"/>
              <w:color w:val="404040" w:themeColor="text1" w:themeTint="BF"/>
            </w:rPr>
          </w:rPrChange>
        </w:rPr>
        <w:pPrChange w:id="1046" w:author="Microsoft Office User" w:date="2015-12-09T20:12:00Z">
          <w:pPr>
            <w:pStyle w:val="ListParagraph"/>
            <w:numPr>
              <w:numId w:val="3"/>
            </w:numPr>
            <w:spacing w:line="276" w:lineRule="auto"/>
            <w:ind w:left="-360" w:hanging="360"/>
          </w:pPr>
        </w:pPrChange>
      </w:pPr>
      <w:del w:id="1047" w:author="Microsoft Office User" w:date="2015-11-26T16:49:00Z">
        <w:r w:rsidRPr="00462F3F" w:rsidDel="007815E8">
          <w:rPr>
            <w:rFonts w:asciiTheme="majorHAnsi" w:eastAsiaTheme="majorEastAsia" w:hAnsiTheme="majorHAnsi" w:cstheme="majorBidi"/>
            <w:b/>
            <w:bCs/>
            <w:color w:val="404040" w:themeColor="text1" w:themeTint="BF"/>
            <w:sz w:val="32"/>
            <w:szCs w:val="32"/>
            <w:lang w:bidi="he-IL"/>
            <w:rPrChange w:id="1048" w:author="Microsoft Office User" w:date="2015-12-09T20:16:00Z">
              <w:rPr>
                <w:rFonts w:asciiTheme="minorHAnsi" w:hAnsiTheme="minorHAnsi"/>
                <w:color w:val="404040" w:themeColor="text1" w:themeTint="BF"/>
              </w:rPr>
            </w:rPrChange>
          </w:rPr>
          <w:delText xml:space="preserve">Counselling and Legal </w:delText>
        </w:r>
      </w:del>
      <w:ins w:id="1049" w:author="Inis Editor (3)" w:date="2015-09-25T20:43:00Z">
        <w:del w:id="1050" w:author="Microsoft Office User" w:date="2015-11-26T16:49:00Z">
          <w:r w:rsidR="00A1342A" w:rsidRPr="00462F3F" w:rsidDel="007815E8">
            <w:rPr>
              <w:rFonts w:asciiTheme="majorHAnsi" w:eastAsiaTheme="majorEastAsia" w:hAnsiTheme="majorHAnsi" w:cstheme="majorBidi"/>
              <w:b/>
              <w:bCs/>
              <w:color w:val="404040" w:themeColor="text1" w:themeTint="BF"/>
              <w:sz w:val="32"/>
              <w:szCs w:val="32"/>
              <w:lang w:bidi="he-IL"/>
              <w:rPrChange w:id="1051" w:author="Microsoft Office User" w:date="2015-12-09T20:16:00Z">
                <w:rPr/>
              </w:rPrChange>
            </w:rPr>
            <w:delText xml:space="preserve">legal </w:delText>
          </w:r>
        </w:del>
      </w:ins>
      <w:del w:id="1052" w:author="Microsoft Office User" w:date="2015-11-26T16:49:00Z">
        <w:r w:rsidRPr="00462F3F" w:rsidDel="007815E8">
          <w:rPr>
            <w:rFonts w:asciiTheme="majorHAnsi" w:eastAsiaTheme="majorEastAsia" w:hAnsiTheme="majorHAnsi" w:cstheme="majorBidi"/>
            <w:b/>
            <w:bCs/>
            <w:color w:val="404040" w:themeColor="text1" w:themeTint="BF"/>
            <w:sz w:val="32"/>
            <w:szCs w:val="32"/>
            <w:lang w:bidi="he-IL"/>
            <w:rPrChange w:id="1053" w:author="Microsoft Office User" w:date="2015-12-09T20:16:00Z">
              <w:rPr>
                <w:rFonts w:asciiTheme="minorHAnsi" w:hAnsiTheme="minorHAnsi"/>
                <w:color w:val="404040" w:themeColor="text1" w:themeTint="BF"/>
              </w:rPr>
            </w:rPrChange>
          </w:rPr>
          <w:delText>recourse</w:delText>
        </w:r>
      </w:del>
    </w:p>
    <w:p w14:paraId="2FCE9706" w14:textId="43598824" w:rsidR="00AB4CDD" w:rsidRPr="00462F3F" w:rsidDel="00B63266" w:rsidRDefault="00AB4CDD">
      <w:pPr>
        <w:rPr>
          <w:del w:id="1054" w:author="Microsoft Office User" w:date="2015-12-05T20:14:00Z"/>
          <w:rFonts w:asciiTheme="majorHAnsi" w:eastAsiaTheme="majorEastAsia" w:hAnsiTheme="majorHAnsi" w:cstheme="majorBidi"/>
          <w:b/>
          <w:bCs/>
          <w:color w:val="404040" w:themeColor="text1" w:themeTint="BF"/>
          <w:sz w:val="32"/>
          <w:szCs w:val="32"/>
          <w:lang w:bidi="he-IL"/>
          <w:rPrChange w:id="1055" w:author="Microsoft Office User" w:date="2015-12-09T20:16:00Z">
            <w:rPr>
              <w:del w:id="1056" w:author="Microsoft Office User" w:date="2015-12-05T20:14:00Z"/>
              <w:rFonts w:asciiTheme="minorHAnsi" w:hAnsiTheme="minorHAnsi"/>
              <w:color w:val="404040" w:themeColor="text1" w:themeTint="BF"/>
            </w:rPr>
          </w:rPrChange>
        </w:rPr>
        <w:pPrChange w:id="1057" w:author="Microsoft Office User" w:date="2015-12-09T20:12:00Z">
          <w:pPr>
            <w:pStyle w:val="ListParagraph"/>
            <w:spacing w:line="276" w:lineRule="auto"/>
          </w:pPr>
        </w:pPrChange>
      </w:pPr>
    </w:p>
    <w:p w14:paraId="4AC103CF" w14:textId="1F448FFA" w:rsidR="00AB4CDD" w:rsidRPr="00462F3F" w:rsidDel="00B63266" w:rsidRDefault="00AB4CDD">
      <w:pPr>
        <w:widowControl w:val="0"/>
        <w:autoSpaceDE w:val="0"/>
        <w:autoSpaceDN w:val="0"/>
        <w:adjustRightInd w:val="0"/>
        <w:jc w:val="both"/>
        <w:rPr>
          <w:del w:id="1058" w:author="Microsoft Office User" w:date="2015-12-05T20:14:00Z"/>
          <w:rFonts w:asciiTheme="majorHAnsi" w:eastAsiaTheme="majorEastAsia" w:hAnsiTheme="majorHAnsi" w:cstheme="majorBidi"/>
          <w:b/>
          <w:bCs/>
          <w:color w:val="404040" w:themeColor="text1" w:themeTint="BF"/>
          <w:sz w:val="32"/>
          <w:szCs w:val="32"/>
          <w:lang w:bidi="he-IL"/>
          <w:rPrChange w:id="1059" w:author="Microsoft Office User" w:date="2015-12-09T20:16:00Z">
            <w:rPr>
              <w:del w:id="1060" w:author="Microsoft Office User" w:date="2015-12-05T20:14:00Z"/>
              <w:rFonts w:ascii="Palatino Linotype" w:hAnsi="Palatino Linotype"/>
              <w:b/>
              <w:color w:val="404040" w:themeColor="text1" w:themeTint="BF"/>
            </w:rPr>
          </w:rPrChange>
        </w:rPr>
        <w:pPrChange w:id="1061" w:author="Microsoft Office User" w:date="2015-12-09T20:12:00Z">
          <w:pPr>
            <w:widowControl w:val="0"/>
            <w:autoSpaceDE w:val="0"/>
            <w:autoSpaceDN w:val="0"/>
            <w:adjustRightInd w:val="0"/>
            <w:spacing w:line="276" w:lineRule="auto"/>
            <w:jc w:val="both"/>
          </w:pPr>
        </w:pPrChange>
      </w:pPr>
      <w:del w:id="1062"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1063" w:author="Microsoft Office User" w:date="2015-12-09T20:16:00Z">
              <w:rPr>
                <w:rFonts w:ascii="Palatino Linotype" w:hAnsi="Palatino Linotype"/>
                <w:b/>
                <w:color w:val="404040" w:themeColor="text1" w:themeTint="BF"/>
              </w:rPr>
            </w:rPrChange>
          </w:rPr>
          <w:delText>Protecting data, identity and privacy:</w:delText>
        </w:r>
      </w:del>
    </w:p>
    <w:p w14:paraId="69BBECD2" w14:textId="02DE8345" w:rsidR="00AB4CDD" w:rsidRPr="00462F3F" w:rsidDel="00B63266" w:rsidRDefault="00AB4CDD">
      <w:pPr>
        <w:pStyle w:val="ListParagraph"/>
        <w:widowControl w:val="0"/>
        <w:numPr>
          <w:ilvl w:val="0"/>
          <w:numId w:val="11"/>
        </w:numPr>
        <w:autoSpaceDE w:val="0"/>
        <w:autoSpaceDN w:val="0"/>
        <w:adjustRightInd w:val="0"/>
        <w:spacing w:after="240"/>
        <w:jc w:val="both"/>
        <w:rPr>
          <w:del w:id="1064" w:author="Microsoft Office User" w:date="2015-12-05T20:14:00Z"/>
          <w:rFonts w:asciiTheme="majorHAnsi" w:eastAsiaTheme="majorEastAsia" w:hAnsiTheme="majorHAnsi" w:cstheme="majorBidi"/>
          <w:b/>
          <w:bCs/>
          <w:color w:val="404040" w:themeColor="text1" w:themeTint="BF"/>
          <w:sz w:val="32"/>
          <w:szCs w:val="32"/>
          <w:lang w:bidi="he-IL"/>
          <w:rPrChange w:id="1065" w:author="Microsoft Office User" w:date="2015-12-09T20:16:00Z">
            <w:rPr>
              <w:del w:id="1066" w:author="Microsoft Office User" w:date="2015-12-05T20:14:00Z"/>
              <w:rFonts w:asciiTheme="minorHAnsi" w:hAnsiTheme="minorHAnsi"/>
              <w:color w:val="404040" w:themeColor="text1" w:themeTint="BF"/>
            </w:rPr>
          </w:rPrChange>
        </w:rPr>
        <w:pPrChange w:id="1067" w:author="Microsoft Office User" w:date="2015-12-09T20:12:00Z">
          <w:pPr>
            <w:pStyle w:val="ListParagraph"/>
            <w:widowControl w:val="0"/>
            <w:numPr>
              <w:numId w:val="11"/>
            </w:numPr>
            <w:autoSpaceDE w:val="0"/>
            <w:autoSpaceDN w:val="0"/>
            <w:adjustRightInd w:val="0"/>
            <w:spacing w:after="240" w:line="276" w:lineRule="auto"/>
            <w:ind w:hanging="360"/>
            <w:jc w:val="both"/>
          </w:pPr>
        </w:pPrChange>
      </w:pPr>
      <w:del w:id="1068"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1069" w:author="Microsoft Office User" w:date="2015-12-09T20:16:00Z">
              <w:rPr>
                <w:rFonts w:asciiTheme="minorHAnsi" w:hAnsiTheme="minorHAnsi"/>
                <w:color w:val="404040" w:themeColor="text1" w:themeTint="BF"/>
              </w:rPr>
            </w:rPrChange>
          </w:rPr>
          <w:delText>Understand</w:delText>
        </w:r>
        <w:r w:rsidR="00E22420" w:rsidRPr="00462F3F" w:rsidDel="00B63266">
          <w:rPr>
            <w:rFonts w:asciiTheme="majorHAnsi" w:eastAsiaTheme="majorEastAsia" w:hAnsiTheme="majorHAnsi" w:cstheme="majorBidi"/>
            <w:b/>
            <w:bCs/>
            <w:color w:val="404040" w:themeColor="text1" w:themeTint="BF"/>
            <w:sz w:val="32"/>
            <w:szCs w:val="32"/>
            <w:lang w:bidi="he-IL"/>
            <w:rPrChange w:id="1070" w:author="Microsoft Office User" w:date="2015-12-09T20:16:00Z">
              <w:rPr>
                <w:rFonts w:asciiTheme="minorHAnsi" w:hAnsiTheme="minorHAnsi"/>
                <w:color w:val="404040" w:themeColor="text1" w:themeTint="BF"/>
              </w:rPr>
            </w:rPrChange>
          </w:rPr>
          <w:delText>ing</w:delText>
        </w:r>
        <w:r w:rsidRPr="00462F3F" w:rsidDel="00B63266">
          <w:rPr>
            <w:rFonts w:asciiTheme="majorHAnsi" w:eastAsiaTheme="majorEastAsia" w:hAnsiTheme="majorHAnsi" w:cstheme="majorBidi"/>
            <w:b/>
            <w:bCs/>
            <w:color w:val="404040" w:themeColor="text1" w:themeTint="BF"/>
            <w:sz w:val="32"/>
            <w:szCs w:val="32"/>
            <w:lang w:bidi="he-IL"/>
            <w:rPrChange w:id="1071" w:author="Microsoft Office User" w:date="2015-12-09T20:16:00Z">
              <w:rPr>
                <w:rFonts w:asciiTheme="minorHAnsi" w:hAnsiTheme="minorHAnsi"/>
                <w:color w:val="404040" w:themeColor="text1" w:themeTint="BF"/>
              </w:rPr>
            </w:rPrChange>
          </w:rPr>
          <w:delText xml:space="preserve"> </w:delText>
        </w:r>
        <w:r w:rsidR="00E22420" w:rsidRPr="00462F3F" w:rsidDel="00B63266">
          <w:rPr>
            <w:rFonts w:asciiTheme="majorHAnsi" w:eastAsiaTheme="majorEastAsia" w:hAnsiTheme="majorHAnsi" w:cstheme="majorBidi"/>
            <w:b/>
            <w:bCs/>
            <w:color w:val="404040" w:themeColor="text1" w:themeTint="BF"/>
            <w:sz w:val="32"/>
            <w:szCs w:val="32"/>
            <w:lang w:bidi="he-IL"/>
            <w:rPrChange w:id="1072" w:author="Microsoft Office User" w:date="2015-12-09T20:16:00Z">
              <w:rPr>
                <w:rFonts w:asciiTheme="minorHAnsi" w:hAnsiTheme="minorHAnsi"/>
                <w:color w:val="404040" w:themeColor="text1" w:themeTint="BF"/>
              </w:rPr>
            </w:rPrChange>
          </w:rPr>
          <w:delText xml:space="preserve">data </w:delText>
        </w:r>
      </w:del>
      <w:del w:id="1073" w:author="Microsoft Office User" w:date="2015-12-05T20:04:00Z">
        <w:r w:rsidR="00E22420" w:rsidRPr="00462F3F" w:rsidDel="001336AF">
          <w:rPr>
            <w:rFonts w:asciiTheme="majorHAnsi" w:eastAsiaTheme="majorEastAsia" w:hAnsiTheme="majorHAnsi" w:cstheme="majorBidi"/>
            <w:b/>
            <w:bCs/>
            <w:color w:val="404040" w:themeColor="text1" w:themeTint="BF"/>
            <w:sz w:val="32"/>
            <w:szCs w:val="32"/>
            <w:lang w:bidi="he-IL"/>
            <w:rPrChange w:id="1074" w:author="Microsoft Office User" w:date="2015-12-09T20:16:00Z">
              <w:rPr>
                <w:rFonts w:asciiTheme="minorHAnsi" w:hAnsiTheme="minorHAnsi"/>
                <w:color w:val="404040" w:themeColor="text1" w:themeTint="BF"/>
              </w:rPr>
            </w:rPrChange>
          </w:rPr>
          <w:delText xml:space="preserve">theft </w:delText>
        </w:r>
      </w:del>
      <w:del w:id="1075" w:author="Microsoft Office User" w:date="2015-12-05T20:14:00Z">
        <w:r w:rsidR="00E22420" w:rsidRPr="00462F3F" w:rsidDel="00B63266">
          <w:rPr>
            <w:rFonts w:asciiTheme="majorHAnsi" w:eastAsiaTheme="majorEastAsia" w:hAnsiTheme="majorHAnsi" w:cstheme="majorBidi"/>
            <w:b/>
            <w:bCs/>
            <w:color w:val="404040" w:themeColor="text1" w:themeTint="BF"/>
            <w:sz w:val="32"/>
            <w:szCs w:val="32"/>
            <w:lang w:bidi="he-IL"/>
            <w:rPrChange w:id="1076" w:author="Microsoft Office User" w:date="2015-12-09T20:16:00Z">
              <w:rPr>
                <w:rFonts w:asciiTheme="minorHAnsi" w:hAnsiTheme="minorHAnsi"/>
                <w:color w:val="404040" w:themeColor="text1" w:themeTint="BF"/>
              </w:rPr>
            </w:rPrChange>
          </w:rPr>
          <w:delText>and its implications</w:delText>
        </w:r>
      </w:del>
    </w:p>
    <w:p w14:paraId="69791F36" w14:textId="771A3D5C" w:rsidR="00AB4CDD" w:rsidRPr="00462F3F" w:rsidDel="00B63266" w:rsidRDefault="00AB4CDD">
      <w:pPr>
        <w:pStyle w:val="ListParagraph"/>
        <w:widowControl w:val="0"/>
        <w:numPr>
          <w:ilvl w:val="0"/>
          <w:numId w:val="11"/>
        </w:numPr>
        <w:autoSpaceDE w:val="0"/>
        <w:autoSpaceDN w:val="0"/>
        <w:adjustRightInd w:val="0"/>
        <w:spacing w:after="240"/>
        <w:jc w:val="both"/>
        <w:rPr>
          <w:del w:id="1077" w:author="Microsoft Office User" w:date="2015-12-05T20:14:00Z"/>
          <w:rFonts w:asciiTheme="majorHAnsi" w:eastAsiaTheme="majorEastAsia" w:hAnsiTheme="majorHAnsi" w:cstheme="majorBidi"/>
          <w:b/>
          <w:bCs/>
          <w:color w:val="404040" w:themeColor="text1" w:themeTint="BF"/>
          <w:sz w:val="32"/>
          <w:szCs w:val="32"/>
          <w:lang w:bidi="he-IL"/>
          <w:rPrChange w:id="1078" w:author="Microsoft Office User" w:date="2015-12-09T20:16:00Z">
            <w:rPr>
              <w:del w:id="1079" w:author="Microsoft Office User" w:date="2015-12-05T20:14:00Z"/>
              <w:rFonts w:asciiTheme="minorHAnsi" w:hAnsiTheme="minorHAnsi"/>
              <w:color w:val="404040" w:themeColor="text1" w:themeTint="BF"/>
            </w:rPr>
          </w:rPrChange>
        </w:rPr>
        <w:pPrChange w:id="1080" w:author="Microsoft Office User" w:date="2015-12-09T20:12:00Z">
          <w:pPr>
            <w:pStyle w:val="ListParagraph"/>
            <w:widowControl w:val="0"/>
            <w:numPr>
              <w:numId w:val="11"/>
            </w:numPr>
            <w:autoSpaceDE w:val="0"/>
            <w:autoSpaceDN w:val="0"/>
            <w:adjustRightInd w:val="0"/>
            <w:spacing w:after="240" w:line="276" w:lineRule="auto"/>
            <w:ind w:hanging="360"/>
            <w:jc w:val="both"/>
          </w:pPr>
        </w:pPrChange>
      </w:pPr>
      <w:del w:id="1081"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1082" w:author="Microsoft Office User" w:date="2015-12-09T20:16:00Z">
              <w:rPr>
                <w:rFonts w:asciiTheme="minorHAnsi" w:hAnsiTheme="minorHAnsi"/>
                <w:color w:val="404040" w:themeColor="text1" w:themeTint="BF"/>
              </w:rPr>
            </w:rPrChange>
          </w:rPr>
          <w:delText xml:space="preserve">Understanding </w:delText>
        </w:r>
      </w:del>
      <w:ins w:id="1083" w:author="Inis Editor (3)" w:date="2015-09-25T20:44:00Z">
        <w:del w:id="1084" w:author="Microsoft Office User" w:date="2015-12-05T20:14:00Z">
          <w:r w:rsidR="00335082" w:rsidRPr="00462F3F" w:rsidDel="00B63266">
            <w:rPr>
              <w:rFonts w:asciiTheme="majorHAnsi" w:eastAsiaTheme="majorEastAsia" w:hAnsiTheme="majorHAnsi" w:cstheme="majorBidi"/>
              <w:b/>
              <w:bCs/>
              <w:color w:val="404040" w:themeColor="text1" w:themeTint="BF"/>
              <w:sz w:val="32"/>
              <w:szCs w:val="32"/>
              <w:lang w:bidi="he-IL"/>
              <w:rPrChange w:id="1085" w:author="Microsoft Office User" w:date="2015-12-09T20:16:00Z">
                <w:rPr>
                  <w:rFonts w:ascii="Cambria" w:hAnsi="Cambria"/>
                  <w:color w:val="404040" w:themeColor="text1" w:themeTint="BF"/>
                </w:rPr>
              </w:rPrChange>
            </w:rPr>
            <w:delText xml:space="preserve">the </w:delText>
          </w:r>
        </w:del>
      </w:ins>
      <w:del w:id="1086"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1087" w:author="Microsoft Office User" w:date="2015-12-09T20:16:00Z">
              <w:rPr>
                <w:rFonts w:asciiTheme="minorHAnsi" w:hAnsiTheme="minorHAnsi"/>
                <w:color w:val="404040" w:themeColor="text1" w:themeTint="BF"/>
              </w:rPr>
            </w:rPrChange>
          </w:rPr>
          <w:delText>importance of passwords</w:delText>
        </w:r>
      </w:del>
    </w:p>
    <w:p w14:paraId="66AF3C2C" w14:textId="5352F621" w:rsidR="00AB4CDD" w:rsidRPr="00462F3F" w:rsidDel="00B63266" w:rsidRDefault="00AB4CDD">
      <w:pPr>
        <w:pStyle w:val="ListParagraph"/>
        <w:widowControl w:val="0"/>
        <w:numPr>
          <w:ilvl w:val="0"/>
          <w:numId w:val="11"/>
        </w:numPr>
        <w:autoSpaceDE w:val="0"/>
        <w:autoSpaceDN w:val="0"/>
        <w:adjustRightInd w:val="0"/>
        <w:spacing w:after="240"/>
        <w:jc w:val="both"/>
        <w:rPr>
          <w:del w:id="1088" w:author="Microsoft Office User" w:date="2015-12-05T20:14:00Z"/>
          <w:rFonts w:asciiTheme="majorHAnsi" w:eastAsiaTheme="majorEastAsia" w:hAnsiTheme="majorHAnsi" w:cstheme="majorBidi"/>
          <w:b/>
          <w:bCs/>
          <w:color w:val="404040" w:themeColor="text1" w:themeTint="BF"/>
          <w:sz w:val="32"/>
          <w:szCs w:val="32"/>
          <w:lang w:bidi="he-IL"/>
          <w:rPrChange w:id="1089" w:author="Microsoft Office User" w:date="2015-12-09T20:16:00Z">
            <w:rPr>
              <w:del w:id="1090" w:author="Microsoft Office User" w:date="2015-12-05T20:14:00Z"/>
              <w:rFonts w:asciiTheme="minorHAnsi" w:hAnsiTheme="minorHAnsi"/>
              <w:color w:val="404040" w:themeColor="text1" w:themeTint="BF"/>
            </w:rPr>
          </w:rPrChange>
        </w:rPr>
        <w:pPrChange w:id="1091" w:author="Microsoft Office User" w:date="2015-12-09T20:12:00Z">
          <w:pPr>
            <w:pStyle w:val="ListParagraph"/>
            <w:widowControl w:val="0"/>
            <w:numPr>
              <w:numId w:val="11"/>
            </w:numPr>
            <w:autoSpaceDE w:val="0"/>
            <w:autoSpaceDN w:val="0"/>
            <w:adjustRightInd w:val="0"/>
            <w:spacing w:after="240" w:line="276" w:lineRule="auto"/>
            <w:ind w:hanging="360"/>
            <w:jc w:val="both"/>
          </w:pPr>
        </w:pPrChange>
      </w:pPr>
      <w:del w:id="1092"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1093" w:author="Microsoft Office User" w:date="2015-12-09T20:16:00Z">
              <w:rPr>
                <w:rFonts w:asciiTheme="minorHAnsi" w:hAnsiTheme="minorHAnsi"/>
                <w:color w:val="404040" w:themeColor="text1" w:themeTint="BF"/>
              </w:rPr>
            </w:rPrChange>
          </w:rPr>
          <w:delText>Social engineering and identity theft</w:delText>
        </w:r>
      </w:del>
    </w:p>
    <w:p w14:paraId="19BEB87A" w14:textId="72889770" w:rsidR="00AB4CDD" w:rsidRPr="00462F3F" w:rsidDel="007815E8" w:rsidRDefault="00090E77">
      <w:pPr>
        <w:pStyle w:val="ListParagraph"/>
        <w:widowControl w:val="0"/>
        <w:numPr>
          <w:ilvl w:val="0"/>
          <w:numId w:val="11"/>
        </w:numPr>
        <w:autoSpaceDE w:val="0"/>
        <w:autoSpaceDN w:val="0"/>
        <w:adjustRightInd w:val="0"/>
        <w:spacing w:after="240"/>
        <w:jc w:val="both"/>
        <w:rPr>
          <w:del w:id="1094" w:author="Microsoft Office User" w:date="2015-11-26T16:50:00Z"/>
          <w:rFonts w:asciiTheme="majorHAnsi" w:eastAsiaTheme="majorEastAsia" w:hAnsiTheme="majorHAnsi" w:cstheme="majorBidi"/>
          <w:b/>
          <w:bCs/>
          <w:color w:val="404040" w:themeColor="text1" w:themeTint="BF"/>
          <w:sz w:val="32"/>
          <w:szCs w:val="32"/>
          <w:lang w:bidi="he-IL"/>
          <w:rPrChange w:id="1095" w:author="Microsoft Office User" w:date="2015-12-09T20:16:00Z">
            <w:rPr>
              <w:del w:id="1096" w:author="Microsoft Office User" w:date="2015-11-26T16:50:00Z"/>
              <w:rFonts w:asciiTheme="minorHAnsi" w:hAnsiTheme="minorHAnsi"/>
              <w:color w:val="404040" w:themeColor="text1" w:themeTint="BF"/>
            </w:rPr>
          </w:rPrChange>
        </w:rPr>
        <w:pPrChange w:id="1097" w:author="Microsoft Office User" w:date="2015-12-09T20:12:00Z">
          <w:pPr>
            <w:pStyle w:val="ListParagraph"/>
            <w:widowControl w:val="0"/>
            <w:numPr>
              <w:numId w:val="11"/>
            </w:numPr>
            <w:autoSpaceDE w:val="0"/>
            <w:autoSpaceDN w:val="0"/>
            <w:adjustRightInd w:val="0"/>
            <w:spacing w:after="240" w:line="276" w:lineRule="auto"/>
            <w:ind w:hanging="360"/>
            <w:jc w:val="both"/>
          </w:pPr>
        </w:pPrChange>
      </w:pPr>
      <w:ins w:id="1098" w:author="Inis Editor (3)" w:date="2015-09-25T20:44:00Z">
        <w:del w:id="1099" w:author="Microsoft Office User" w:date="2015-11-26T16:50:00Z">
          <w:r w:rsidRPr="00462F3F" w:rsidDel="007815E8">
            <w:rPr>
              <w:rFonts w:asciiTheme="majorHAnsi" w:eastAsiaTheme="majorEastAsia" w:hAnsiTheme="majorHAnsi" w:cstheme="majorBidi"/>
              <w:b/>
              <w:bCs/>
              <w:color w:val="404040" w:themeColor="text1" w:themeTint="BF"/>
              <w:sz w:val="32"/>
              <w:szCs w:val="32"/>
              <w:lang w:bidi="he-IL"/>
              <w:rPrChange w:id="1100" w:author="Microsoft Office User" w:date="2015-12-09T20:16:00Z">
                <w:rPr>
                  <w:rFonts w:ascii="Cambria" w:hAnsi="Cambria"/>
                  <w:color w:val="404040" w:themeColor="text1" w:themeTint="BF"/>
                </w:rPr>
              </w:rPrChange>
            </w:rPr>
            <w:delText>P</w:delText>
          </w:r>
        </w:del>
      </w:ins>
      <w:del w:id="1101" w:author="Microsoft Office User" w:date="2015-11-26T16:50:00Z">
        <w:r w:rsidR="00E22420" w:rsidRPr="00462F3F" w:rsidDel="007815E8">
          <w:rPr>
            <w:rFonts w:asciiTheme="majorHAnsi" w:eastAsiaTheme="majorEastAsia" w:hAnsiTheme="majorHAnsi" w:cstheme="majorBidi"/>
            <w:b/>
            <w:bCs/>
            <w:color w:val="404040" w:themeColor="text1" w:themeTint="BF"/>
            <w:sz w:val="32"/>
            <w:szCs w:val="32"/>
            <w:lang w:bidi="he-IL"/>
            <w:rPrChange w:id="1102" w:author="Microsoft Office User" w:date="2015-12-09T20:16:00Z">
              <w:rPr>
                <w:rFonts w:asciiTheme="minorHAnsi" w:hAnsiTheme="minorHAnsi"/>
                <w:color w:val="404040" w:themeColor="text1" w:themeTint="BF"/>
              </w:rPr>
            </w:rPrChange>
          </w:rPr>
          <w:delText xml:space="preserve">protecting </w:delText>
        </w:r>
        <w:r w:rsidR="00AB4CDD" w:rsidRPr="00462F3F" w:rsidDel="007815E8">
          <w:rPr>
            <w:rFonts w:asciiTheme="majorHAnsi" w:eastAsiaTheme="majorEastAsia" w:hAnsiTheme="majorHAnsi" w:cstheme="majorBidi"/>
            <w:b/>
            <w:bCs/>
            <w:color w:val="404040" w:themeColor="text1" w:themeTint="BF"/>
            <w:sz w:val="32"/>
            <w:szCs w:val="32"/>
            <w:lang w:bidi="he-IL"/>
            <w:rPrChange w:id="1103" w:author="Microsoft Office User" w:date="2015-12-09T20:16:00Z">
              <w:rPr>
                <w:rFonts w:asciiTheme="minorHAnsi" w:hAnsiTheme="minorHAnsi"/>
                <w:color w:val="404040" w:themeColor="text1" w:themeTint="BF"/>
              </w:rPr>
            </w:rPrChange>
          </w:rPr>
          <w:delText>privacy</w:delText>
        </w:r>
      </w:del>
    </w:p>
    <w:p w14:paraId="5F4FDC39" w14:textId="4F04DDE3" w:rsidR="00AB4CDD" w:rsidRPr="00462F3F" w:rsidDel="007815E8" w:rsidRDefault="00AB4CDD">
      <w:pPr>
        <w:pStyle w:val="ListParagraph"/>
        <w:widowControl w:val="0"/>
        <w:numPr>
          <w:ilvl w:val="0"/>
          <w:numId w:val="11"/>
        </w:numPr>
        <w:autoSpaceDE w:val="0"/>
        <w:autoSpaceDN w:val="0"/>
        <w:adjustRightInd w:val="0"/>
        <w:spacing w:after="240"/>
        <w:jc w:val="both"/>
        <w:rPr>
          <w:del w:id="1104" w:author="Microsoft Office User" w:date="2015-11-26T16:50:00Z"/>
          <w:rFonts w:asciiTheme="majorHAnsi" w:eastAsiaTheme="majorEastAsia" w:hAnsiTheme="majorHAnsi" w:cstheme="majorBidi"/>
          <w:b/>
          <w:bCs/>
          <w:color w:val="404040" w:themeColor="text1" w:themeTint="BF"/>
          <w:sz w:val="32"/>
          <w:szCs w:val="32"/>
          <w:lang w:bidi="he-IL"/>
          <w:rPrChange w:id="1105" w:author="Microsoft Office User" w:date="2015-12-09T20:16:00Z">
            <w:rPr>
              <w:del w:id="1106" w:author="Microsoft Office User" w:date="2015-11-26T16:50:00Z"/>
              <w:rFonts w:asciiTheme="minorHAnsi" w:hAnsiTheme="minorHAnsi"/>
              <w:color w:val="404040" w:themeColor="text1" w:themeTint="BF"/>
            </w:rPr>
          </w:rPrChange>
        </w:rPr>
        <w:pPrChange w:id="1107" w:author="Microsoft Office User" w:date="2015-12-09T20:12:00Z">
          <w:pPr>
            <w:pStyle w:val="ListParagraph"/>
            <w:widowControl w:val="0"/>
            <w:numPr>
              <w:numId w:val="11"/>
            </w:numPr>
            <w:autoSpaceDE w:val="0"/>
            <w:autoSpaceDN w:val="0"/>
            <w:adjustRightInd w:val="0"/>
            <w:spacing w:after="240" w:line="276" w:lineRule="auto"/>
            <w:ind w:hanging="360"/>
            <w:jc w:val="both"/>
          </w:pPr>
        </w:pPrChange>
      </w:pPr>
      <w:del w:id="1108" w:author="Microsoft Office User" w:date="2015-11-26T16:50:00Z">
        <w:r w:rsidRPr="00462F3F" w:rsidDel="007815E8">
          <w:rPr>
            <w:rFonts w:asciiTheme="majorHAnsi" w:eastAsiaTheme="majorEastAsia" w:hAnsiTheme="majorHAnsi" w:cstheme="majorBidi"/>
            <w:b/>
            <w:bCs/>
            <w:color w:val="404040" w:themeColor="text1" w:themeTint="BF"/>
            <w:sz w:val="32"/>
            <w:szCs w:val="32"/>
            <w:lang w:bidi="he-IL"/>
            <w:rPrChange w:id="1109" w:author="Microsoft Office User" w:date="2015-12-09T20:16:00Z">
              <w:rPr>
                <w:rFonts w:asciiTheme="minorHAnsi" w:hAnsiTheme="minorHAnsi"/>
                <w:color w:val="404040" w:themeColor="text1" w:themeTint="BF"/>
              </w:rPr>
            </w:rPrChange>
          </w:rPr>
          <w:delText xml:space="preserve">Protecting </w:delText>
        </w:r>
        <w:r w:rsidR="00E22420" w:rsidRPr="00462F3F" w:rsidDel="007815E8">
          <w:rPr>
            <w:rFonts w:asciiTheme="majorHAnsi" w:eastAsiaTheme="majorEastAsia" w:hAnsiTheme="majorHAnsi" w:cstheme="majorBidi"/>
            <w:b/>
            <w:bCs/>
            <w:color w:val="404040" w:themeColor="text1" w:themeTint="BF"/>
            <w:sz w:val="32"/>
            <w:szCs w:val="32"/>
            <w:lang w:bidi="he-IL"/>
            <w:rPrChange w:id="1110" w:author="Microsoft Office User" w:date="2015-12-09T20:16:00Z">
              <w:rPr>
                <w:rFonts w:asciiTheme="minorHAnsi" w:hAnsiTheme="minorHAnsi"/>
                <w:color w:val="404040" w:themeColor="text1" w:themeTint="BF"/>
              </w:rPr>
            </w:rPrChange>
          </w:rPr>
          <w:delText>devices -</w:delText>
        </w:r>
      </w:del>
      <w:ins w:id="1111" w:author="Inis Editor (3)" w:date="2015-09-25T20:44:00Z">
        <w:del w:id="1112" w:author="Microsoft Office User" w:date="2015-11-26T16:50:00Z">
          <w:r w:rsidR="007F3415" w:rsidRPr="00462F3F" w:rsidDel="007815E8">
            <w:rPr>
              <w:rFonts w:asciiTheme="majorHAnsi" w:eastAsiaTheme="majorEastAsia" w:hAnsiTheme="majorHAnsi" w:cstheme="majorBidi"/>
              <w:b/>
              <w:bCs/>
              <w:color w:val="404040" w:themeColor="text1" w:themeTint="BF"/>
              <w:sz w:val="32"/>
              <w:szCs w:val="32"/>
              <w:lang w:bidi="he-IL"/>
              <w:rPrChange w:id="1113" w:author="Microsoft Office User" w:date="2015-12-09T20:16:00Z">
                <w:rPr>
                  <w:rFonts w:ascii="Cambria" w:hAnsi="Cambria"/>
                  <w:color w:val="404040" w:themeColor="text1" w:themeTint="BF"/>
                </w:rPr>
              </w:rPrChange>
            </w:rPr>
            <w:delText xml:space="preserve"> </w:delText>
          </w:r>
        </w:del>
      </w:ins>
      <w:del w:id="1114" w:author="Microsoft Office User" w:date="2015-11-26T16:50:00Z">
        <w:r w:rsidRPr="00462F3F" w:rsidDel="007815E8">
          <w:rPr>
            <w:rFonts w:asciiTheme="majorHAnsi" w:eastAsiaTheme="majorEastAsia" w:hAnsiTheme="majorHAnsi" w:cstheme="majorBidi"/>
            <w:b/>
            <w:bCs/>
            <w:color w:val="404040" w:themeColor="text1" w:themeTint="BF"/>
            <w:sz w:val="32"/>
            <w:szCs w:val="32"/>
            <w:lang w:bidi="he-IL"/>
            <w:rPrChange w:id="1115" w:author="Microsoft Office User" w:date="2015-12-09T20:16:00Z">
              <w:rPr>
                <w:rFonts w:asciiTheme="minorHAnsi" w:hAnsiTheme="minorHAnsi"/>
                <w:color w:val="404040" w:themeColor="text1" w:themeTint="BF"/>
              </w:rPr>
            </w:rPrChange>
          </w:rPr>
          <w:delText>desktops, laptops, and mobile phones</w:delText>
        </w:r>
      </w:del>
    </w:p>
    <w:p w14:paraId="15C05CB0" w14:textId="269E3C6D" w:rsidR="00AB4CDD" w:rsidRPr="00462F3F" w:rsidDel="007815E8" w:rsidRDefault="002A40AF">
      <w:pPr>
        <w:pStyle w:val="ListParagraph"/>
        <w:widowControl w:val="0"/>
        <w:numPr>
          <w:ilvl w:val="0"/>
          <w:numId w:val="11"/>
        </w:numPr>
        <w:autoSpaceDE w:val="0"/>
        <w:autoSpaceDN w:val="0"/>
        <w:adjustRightInd w:val="0"/>
        <w:spacing w:after="240"/>
        <w:jc w:val="both"/>
        <w:rPr>
          <w:del w:id="1116" w:author="Microsoft Office User" w:date="2015-11-26T16:50:00Z"/>
          <w:rFonts w:asciiTheme="majorHAnsi" w:eastAsiaTheme="majorEastAsia" w:hAnsiTheme="majorHAnsi" w:cstheme="majorBidi"/>
          <w:b/>
          <w:bCs/>
          <w:color w:val="404040" w:themeColor="text1" w:themeTint="BF"/>
          <w:sz w:val="32"/>
          <w:szCs w:val="32"/>
          <w:lang w:bidi="he-IL"/>
          <w:rPrChange w:id="1117" w:author="Microsoft Office User" w:date="2015-12-09T20:16:00Z">
            <w:rPr>
              <w:del w:id="1118" w:author="Microsoft Office User" w:date="2015-11-26T16:50:00Z"/>
              <w:rFonts w:asciiTheme="minorHAnsi" w:hAnsiTheme="minorHAnsi"/>
              <w:color w:val="404040" w:themeColor="text1" w:themeTint="BF"/>
            </w:rPr>
          </w:rPrChange>
        </w:rPr>
        <w:pPrChange w:id="1119" w:author="Microsoft Office User" w:date="2015-12-09T20:12:00Z">
          <w:pPr>
            <w:pStyle w:val="ListParagraph"/>
            <w:widowControl w:val="0"/>
            <w:numPr>
              <w:numId w:val="11"/>
            </w:numPr>
            <w:autoSpaceDE w:val="0"/>
            <w:autoSpaceDN w:val="0"/>
            <w:adjustRightInd w:val="0"/>
            <w:spacing w:after="240" w:line="276" w:lineRule="auto"/>
            <w:ind w:hanging="360"/>
            <w:jc w:val="both"/>
          </w:pPr>
        </w:pPrChange>
      </w:pPr>
      <w:del w:id="1120" w:author="Microsoft Office User" w:date="2015-11-26T16:50:00Z">
        <w:r w:rsidRPr="00462F3F" w:rsidDel="007815E8">
          <w:rPr>
            <w:rFonts w:asciiTheme="majorHAnsi" w:eastAsiaTheme="majorEastAsia" w:hAnsiTheme="majorHAnsi" w:cstheme="majorBidi"/>
            <w:b/>
            <w:bCs/>
            <w:color w:val="404040" w:themeColor="text1" w:themeTint="BF"/>
            <w:sz w:val="32"/>
            <w:szCs w:val="32"/>
            <w:lang w:bidi="he-IL"/>
            <w:rPrChange w:id="1121" w:author="Microsoft Office User" w:date="2015-12-09T20:16:00Z">
              <w:rPr>
                <w:rFonts w:asciiTheme="minorHAnsi" w:hAnsiTheme="minorHAnsi"/>
                <w:color w:val="404040" w:themeColor="text1" w:themeTint="BF"/>
              </w:rPr>
            </w:rPrChange>
          </w:rPr>
          <w:delText>Safe</w:delText>
        </w:r>
        <w:r w:rsidR="00AB4CDD" w:rsidRPr="00462F3F" w:rsidDel="007815E8">
          <w:rPr>
            <w:rFonts w:asciiTheme="majorHAnsi" w:eastAsiaTheme="majorEastAsia" w:hAnsiTheme="majorHAnsi" w:cstheme="majorBidi"/>
            <w:b/>
            <w:bCs/>
            <w:color w:val="404040" w:themeColor="text1" w:themeTint="BF"/>
            <w:sz w:val="32"/>
            <w:szCs w:val="32"/>
            <w:lang w:bidi="he-IL"/>
            <w:rPrChange w:id="1122" w:author="Microsoft Office User" w:date="2015-12-09T20:16:00Z">
              <w:rPr>
                <w:rFonts w:asciiTheme="minorHAnsi" w:hAnsiTheme="minorHAnsi"/>
                <w:color w:val="404040" w:themeColor="text1" w:themeTint="BF"/>
              </w:rPr>
            </w:rPrChange>
          </w:rPr>
          <w:delText xml:space="preserve"> surfing </w:delText>
        </w:r>
      </w:del>
    </w:p>
    <w:p w14:paraId="7B5E3480" w14:textId="75132CF0" w:rsidR="001336AF" w:rsidRPr="00462F3F" w:rsidDel="001336AF" w:rsidRDefault="00AB4CDD">
      <w:pPr>
        <w:widowControl w:val="0"/>
        <w:autoSpaceDE w:val="0"/>
        <w:autoSpaceDN w:val="0"/>
        <w:adjustRightInd w:val="0"/>
        <w:jc w:val="both"/>
        <w:rPr>
          <w:del w:id="1123" w:author="Microsoft Office User" w:date="2015-12-05T20:03:00Z"/>
          <w:rFonts w:asciiTheme="majorHAnsi" w:eastAsiaTheme="majorEastAsia" w:hAnsiTheme="majorHAnsi" w:cstheme="majorBidi"/>
          <w:b/>
          <w:bCs/>
          <w:color w:val="404040" w:themeColor="text1" w:themeTint="BF"/>
          <w:sz w:val="32"/>
          <w:szCs w:val="32"/>
          <w:lang w:bidi="he-IL"/>
          <w:rPrChange w:id="1124" w:author="Microsoft Office User" w:date="2015-12-09T20:16:00Z">
            <w:rPr>
              <w:del w:id="1125" w:author="Microsoft Office User" w:date="2015-12-05T20:03:00Z"/>
              <w:rFonts w:ascii="Cambria" w:hAnsi="Cambria"/>
              <w:b/>
              <w:color w:val="404040" w:themeColor="text1" w:themeTint="BF"/>
            </w:rPr>
          </w:rPrChange>
        </w:rPr>
        <w:pPrChange w:id="1126" w:author="Microsoft Office User" w:date="2015-12-09T20:12:00Z">
          <w:pPr>
            <w:widowControl w:val="0"/>
            <w:autoSpaceDE w:val="0"/>
            <w:autoSpaceDN w:val="0"/>
            <w:adjustRightInd w:val="0"/>
            <w:spacing w:line="276" w:lineRule="auto"/>
            <w:jc w:val="both"/>
          </w:pPr>
        </w:pPrChange>
      </w:pPr>
      <w:del w:id="1127"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1128" w:author="Microsoft Office User" w:date="2015-12-09T20:16:00Z">
              <w:rPr>
                <w:rFonts w:asciiTheme="minorHAnsi" w:hAnsiTheme="minorHAnsi"/>
                <w:color w:val="404040" w:themeColor="text1" w:themeTint="BF"/>
              </w:rPr>
            </w:rPrChange>
          </w:rPr>
          <w:delText xml:space="preserve">Privacy settings on </w:delText>
        </w:r>
        <w:r w:rsidR="00CD399C" w:rsidRPr="00462F3F" w:rsidDel="00B63266">
          <w:rPr>
            <w:rFonts w:asciiTheme="majorHAnsi" w:eastAsiaTheme="majorEastAsia" w:hAnsiTheme="majorHAnsi" w:cstheme="majorBidi"/>
            <w:b/>
            <w:bCs/>
            <w:color w:val="404040" w:themeColor="text1" w:themeTint="BF"/>
            <w:sz w:val="32"/>
            <w:szCs w:val="32"/>
            <w:lang w:bidi="he-IL"/>
            <w:rPrChange w:id="1129" w:author="Microsoft Office User" w:date="2015-12-09T20:16:00Z">
              <w:rPr>
                <w:rFonts w:ascii="Palatino Linotype" w:hAnsi="Palatino Linotype"/>
                <w:color w:val="404040" w:themeColor="text1" w:themeTint="BF"/>
              </w:rPr>
            </w:rPrChange>
          </w:rPr>
          <w:delText>social networks – Facebook, Twitter, LinkedIn, etc</w:delText>
        </w:r>
      </w:del>
      <w:ins w:id="1130" w:author="Inis Editor (3)" w:date="2015-09-25T20:44:00Z">
        <w:del w:id="1131" w:author="Microsoft Office User" w:date="2015-12-05T20:14:00Z">
          <w:r w:rsidR="007F3415" w:rsidRPr="00462F3F" w:rsidDel="00B63266">
            <w:rPr>
              <w:rFonts w:asciiTheme="majorHAnsi" w:eastAsiaTheme="majorEastAsia" w:hAnsiTheme="majorHAnsi" w:cstheme="majorBidi"/>
              <w:b/>
              <w:bCs/>
              <w:color w:val="404040" w:themeColor="text1" w:themeTint="BF"/>
              <w:sz w:val="32"/>
              <w:szCs w:val="32"/>
              <w:lang w:bidi="he-IL"/>
              <w:rPrChange w:id="1132" w:author="Microsoft Office User" w:date="2015-12-09T20:16:00Z">
                <w:rPr>
                  <w:rFonts w:ascii="Cambria" w:hAnsi="Cambria"/>
                  <w:color w:val="404040" w:themeColor="text1" w:themeTint="BF"/>
                </w:rPr>
              </w:rPrChange>
            </w:rPr>
            <w:delText>.</w:delText>
          </w:r>
        </w:del>
      </w:ins>
    </w:p>
    <w:p w14:paraId="37AD6338" w14:textId="51A7004A" w:rsidR="00AB4CDD" w:rsidRPr="00462F3F" w:rsidDel="001336AF" w:rsidRDefault="00AB4CDD">
      <w:pPr>
        <w:widowControl w:val="0"/>
        <w:autoSpaceDE w:val="0"/>
        <w:autoSpaceDN w:val="0"/>
        <w:adjustRightInd w:val="0"/>
        <w:jc w:val="both"/>
        <w:rPr>
          <w:del w:id="1133" w:author="Microsoft Office User" w:date="2015-12-05T20:03:00Z"/>
          <w:rFonts w:asciiTheme="majorHAnsi" w:eastAsiaTheme="majorEastAsia" w:hAnsiTheme="majorHAnsi" w:cstheme="majorBidi"/>
          <w:b/>
          <w:bCs/>
          <w:color w:val="404040" w:themeColor="text1" w:themeTint="BF"/>
          <w:sz w:val="32"/>
          <w:szCs w:val="32"/>
          <w:lang w:bidi="he-IL"/>
          <w:rPrChange w:id="1134" w:author="Microsoft Office User" w:date="2015-12-09T20:16:00Z">
            <w:rPr>
              <w:del w:id="1135" w:author="Microsoft Office User" w:date="2015-12-05T20:03:00Z"/>
              <w:rFonts w:ascii="Palatino Linotype" w:hAnsi="Palatino Linotype"/>
              <w:b/>
              <w:color w:val="404040" w:themeColor="text1" w:themeTint="BF"/>
            </w:rPr>
          </w:rPrChange>
        </w:rPr>
        <w:pPrChange w:id="1136" w:author="Microsoft Office User" w:date="2015-12-09T20:12:00Z">
          <w:pPr>
            <w:widowControl w:val="0"/>
            <w:autoSpaceDE w:val="0"/>
            <w:autoSpaceDN w:val="0"/>
            <w:adjustRightInd w:val="0"/>
            <w:spacing w:line="276" w:lineRule="auto"/>
            <w:jc w:val="both"/>
          </w:pPr>
        </w:pPrChange>
      </w:pPr>
      <w:del w:id="1137"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1138" w:author="Microsoft Office User" w:date="2015-12-09T20:16:00Z">
              <w:rPr>
                <w:rFonts w:ascii="Palatino Linotype" w:hAnsi="Palatino Linotype"/>
                <w:b/>
                <w:color w:val="404040" w:themeColor="text1" w:themeTint="BF"/>
              </w:rPr>
            </w:rPrChange>
          </w:rPr>
          <w:delText>Inappropriate content and sexual solicitation:</w:delText>
        </w:r>
      </w:del>
    </w:p>
    <w:p w14:paraId="0B8AEF30" w14:textId="432111FF" w:rsidR="00AB4CDD" w:rsidRPr="00462F3F" w:rsidDel="001336AF" w:rsidRDefault="00AB4CDD">
      <w:pPr>
        <w:pStyle w:val="ListParagraph"/>
        <w:widowControl w:val="0"/>
        <w:numPr>
          <w:ilvl w:val="0"/>
          <w:numId w:val="11"/>
        </w:numPr>
        <w:autoSpaceDE w:val="0"/>
        <w:autoSpaceDN w:val="0"/>
        <w:adjustRightInd w:val="0"/>
        <w:spacing w:after="240"/>
        <w:jc w:val="both"/>
        <w:rPr>
          <w:del w:id="1139" w:author="Microsoft Office User" w:date="2015-12-05T20:03:00Z"/>
          <w:rFonts w:asciiTheme="majorHAnsi" w:eastAsiaTheme="majorEastAsia" w:hAnsiTheme="majorHAnsi" w:cstheme="majorBidi"/>
          <w:b/>
          <w:bCs/>
          <w:color w:val="404040" w:themeColor="text1" w:themeTint="BF"/>
          <w:sz w:val="32"/>
          <w:szCs w:val="32"/>
          <w:lang w:bidi="he-IL"/>
          <w:rPrChange w:id="1140" w:author="Microsoft Office User" w:date="2015-12-09T20:16:00Z">
            <w:rPr>
              <w:del w:id="1141" w:author="Microsoft Office User" w:date="2015-12-05T20:03:00Z"/>
              <w:rFonts w:asciiTheme="minorHAnsi" w:hAnsiTheme="minorHAnsi"/>
              <w:color w:val="404040" w:themeColor="text1" w:themeTint="BF"/>
            </w:rPr>
          </w:rPrChange>
        </w:rPr>
        <w:pPrChange w:id="1142" w:author="Microsoft Office User" w:date="2015-12-09T20:12:00Z">
          <w:pPr>
            <w:pStyle w:val="ListParagraph"/>
            <w:widowControl w:val="0"/>
            <w:numPr>
              <w:numId w:val="11"/>
            </w:numPr>
            <w:autoSpaceDE w:val="0"/>
            <w:autoSpaceDN w:val="0"/>
            <w:adjustRightInd w:val="0"/>
            <w:spacing w:after="240" w:line="276" w:lineRule="auto"/>
            <w:ind w:hanging="360"/>
            <w:jc w:val="both"/>
          </w:pPr>
        </w:pPrChange>
      </w:pPr>
      <w:del w:id="1143" w:author="Microsoft Office User" w:date="2015-12-05T20:03:00Z">
        <w:r w:rsidRPr="00462F3F" w:rsidDel="001336AF">
          <w:rPr>
            <w:rFonts w:asciiTheme="majorHAnsi" w:eastAsiaTheme="majorEastAsia" w:hAnsiTheme="majorHAnsi" w:cstheme="majorBidi"/>
            <w:b/>
            <w:bCs/>
            <w:color w:val="404040" w:themeColor="text1" w:themeTint="BF"/>
            <w:sz w:val="32"/>
            <w:szCs w:val="32"/>
            <w:lang w:bidi="he-IL"/>
            <w:rPrChange w:id="1144" w:author="Microsoft Office User" w:date="2015-12-09T20:16:00Z">
              <w:rPr>
                <w:rFonts w:asciiTheme="minorHAnsi" w:hAnsiTheme="minorHAnsi"/>
                <w:color w:val="404040" w:themeColor="text1" w:themeTint="BF"/>
              </w:rPr>
            </w:rPrChange>
          </w:rPr>
          <w:delText>Understanding and preventing hate, racial</w:delText>
        </w:r>
      </w:del>
      <w:ins w:id="1145" w:author="Inis Editor (3)" w:date="2015-09-25T20:44:00Z">
        <w:del w:id="1146" w:author="Microsoft Office User" w:date="2015-12-05T20:03:00Z">
          <w:r w:rsidR="00E21B06" w:rsidRPr="00462F3F" w:rsidDel="001336AF">
            <w:rPr>
              <w:rFonts w:asciiTheme="majorHAnsi" w:eastAsiaTheme="majorEastAsia" w:hAnsiTheme="majorHAnsi" w:cstheme="majorBidi"/>
              <w:b/>
              <w:bCs/>
              <w:color w:val="404040" w:themeColor="text1" w:themeTint="BF"/>
              <w:sz w:val="32"/>
              <w:szCs w:val="32"/>
              <w:lang w:bidi="he-IL"/>
              <w:rPrChange w:id="1147" w:author="Microsoft Office User" w:date="2015-12-09T20:16:00Z">
                <w:rPr>
                  <w:rFonts w:asciiTheme="minorHAnsi" w:hAnsiTheme="minorHAnsi"/>
                  <w:color w:val="404040" w:themeColor="text1" w:themeTint="BF"/>
                </w:rPr>
              </w:rPrChange>
            </w:rPr>
            <w:delText>racism</w:delText>
          </w:r>
        </w:del>
      </w:ins>
      <w:del w:id="1148" w:author="Microsoft Office User" w:date="2015-12-05T20:03:00Z">
        <w:r w:rsidRPr="00462F3F" w:rsidDel="001336AF">
          <w:rPr>
            <w:rFonts w:asciiTheme="majorHAnsi" w:eastAsiaTheme="majorEastAsia" w:hAnsiTheme="majorHAnsi" w:cstheme="majorBidi"/>
            <w:b/>
            <w:bCs/>
            <w:color w:val="404040" w:themeColor="text1" w:themeTint="BF"/>
            <w:sz w:val="32"/>
            <w:szCs w:val="32"/>
            <w:lang w:bidi="he-IL"/>
            <w:rPrChange w:id="1149" w:author="Microsoft Office User" w:date="2015-12-09T20:16:00Z">
              <w:rPr>
                <w:rFonts w:asciiTheme="minorHAnsi" w:hAnsiTheme="minorHAnsi"/>
                <w:color w:val="404040" w:themeColor="text1" w:themeTint="BF"/>
              </w:rPr>
            </w:rPrChange>
          </w:rPr>
          <w:delText>, sexism</w:delText>
        </w:r>
      </w:del>
    </w:p>
    <w:p w14:paraId="6C06AEC6" w14:textId="2104AB98" w:rsidR="00AB4CDD" w:rsidRPr="00462F3F" w:rsidDel="001336AF" w:rsidRDefault="00AB4CDD">
      <w:pPr>
        <w:pStyle w:val="ListParagraph"/>
        <w:widowControl w:val="0"/>
        <w:numPr>
          <w:ilvl w:val="0"/>
          <w:numId w:val="12"/>
        </w:numPr>
        <w:autoSpaceDE w:val="0"/>
        <w:autoSpaceDN w:val="0"/>
        <w:adjustRightInd w:val="0"/>
        <w:spacing w:before="240" w:after="240"/>
        <w:jc w:val="both"/>
        <w:rPr>
          <w:del w:id="1150" w:author="Microsoft Office User" w:date="2015-12-05T20:03:00Z"/>
          <w:rFonts w:asciiTheme="majorHAnsi" w:eastAsiaTheme="majorEastAsia" w:hAnsiTheme="majorHAnsi" w:cstheme="majorBidi"/>
          <w:b/>
          <w:bCs/>
          <w:color w:val="404040" w:themeColor="text1" w:themeTint="BF"/>
          <w:sz w:val="32"/>
          <w:szCs w:val="32"/>
          <w:lang w:bidi="he-IL"/>
          <w:rPrChange w:id="1151" w:author="Microsoft Office User" w:date="2015-12-09T20:16:00Z">
            <w:rPr>
              <w:del w:id="1152" w:author="Microsoft Office User" w:date="2015-12-05T20:03:00Z"/>
              <w:rFonts w:asciiTheme="minorHAnsi" w:hAnsiTheme="minorHAnsi"/>
              <w:color w:val="404040" w:themeColor="text1" w:themeTint="BF"/>
            </w:rPr>
          </w:rPrChange>
        </w:rPr>
        <w:pPrChange w:id="1153" w:author="Microsoft Office User" w:date="2015-12-09T20:12:00Z">
          <w:pPr>
            <w:pStyle w:val="ListParagraph"/>
            <w:widowControl w:val="0"/>
            <w:numPr>
              <w:numId w:val="12"/>
            </w:numPr>
            <w:autoSpaceDE w:val="0"/>
            <w:autoSpaceDN w:val="0"/>
            <w:adjustRightInd w:val="0"/>
            <w:spacing w:before="240" w:after="240" w:line="276" w:lineRule="auto"/>
            <w:ind w:hanging="360"/>
            <w:jc w:val="both"/>
          </w:pPr>
        </w:pPrChange>
      </w:pPr>
      <w:del w:id="1154" w:author="Microsoft Office User" w:date="2015-12-05T20:03:00Z">
        <w:r w:rsidRPr="00462F3F" w:rsidDel="001336AF">
          <w:rPr>
            <w:rFonts w:asciiTheme="majorHAnsi" w:eastAsiaTheme="majorEastAsia" w:hAnsiTheme="majorHAnsi" w:cstheme="majorBidi"/>
            <w:b/>
            <w:bCs/>
            <w:color w:val="404040" w:themeColor="text1" w:themeTint="BF"/>
            <w:sz w:val="32"/>
            <w:szCs w:val="32"/>
            <w:lang w:bidi="he-IL"/>
            <w:rPrChange w:id="1155" w:author="Microsoft Office User" w:date="2015-12-09T20:16:00Z">
              <w:rPr>
                <w:rFonts w:asciiTheme="minorHAnsi" w:hAnsiTheme="minorHAnsi"/>
                <w:color w:val="404040" w:themeColor="text1" w:themeTint="BF"/>
              </w:rPr>
            </w:rPrChange>
          </w:rPr>
          <w:delText>Understand</w:delText>
        </w:r>
      </w:del>
      <w:ins w:id="1156" w:author="Inis Editor (3)" w:date="2015-09-25T20:44:00Z">
        <w:del w:id="1157" w:author="Microsoft Office User" w:date="2015-12-05T20:03:00Z">
          <w:r w:rsidR="00726BE6" w:rsidRPr="00462F3F" w:rsidDel="001336AF">
            <w:rPr>
              <w:rFonts w:asciiTheme="majorHAnsi" w:eastAsiaTheme="majorEastAsia" w:hAnsiTheme="majorHAnsi" w:cstheme="majorBidi"/>
              <w:b/>
              <w:bCs/>
              <w:color w:val="404040" w:themeColor="text1" w:themeTint="BF"/>
              <w:sz w:val="32"/>
              <w:szCs w:val="32"/>
              <w:lang w:bidi="he-IL"/>
              <w:rPrChange w:id="1158" w:author="Microsoft Office User" w:date="2015-12-09T20:16:00Z">
                <w:rPr>
                  <w:rFonts w:ascii="Cambria" w:hAnsi="Cambria"/>
                  <w:color w:val="404040" w:themeColor="text1" w:themeTint="BF"/>
                </w:rPr>
              </w:rPrChange>
            </w:rPr>
            <w:delText>ing</w:delText>
          </w:r>
        </w:del>
      </w:ins>
      <w:del w:id="1159" w:author="Microsoft Office User" w:date="2015-12-05T20:03:00Z">
        <w:r w:rsidRPr="00462F3F" w:rsidDel="001336AF">
          <w:rPr>
            <w:rFonts w:asciiTheme="majorHAnsi" w:eastAsiaTheme="majorEastAsia" w:hAnsiTheme="majorHAnsi" w:cstheme="majorBidi"/>
            <w:b/>
            <w:bCs/>
            <w:color w:val="404040" w:themeColor="text1" w:themeTint="BF"/>
            <w:sz w:val="32"/>
            <w:szCs w:val="32"/>
            <w:lang w:bidi="he-IL"/>
            <w:rPrChange w:id="1160" w:author="Microsoft Office User" w:date="2015-12-09T20:16:00Z">
              <w:rPr>
                <w:rFonts w:asciiTheme="minorHAnsi" w:hAnsiTheme="minorHAnsi"/>
                <w:color w:val="404040" w:themeColor="text1" w:themeTint="BF"/>
              </w:rPr>
            </w:rPrChange>
          </w:rPr>
          <w:delText xml:space="preserve"> cyberstalking, cyber solicitation and sexual predators</w:delText>
        </w:r>
      </w:del>
    </w:p>
    <w:p w14:paraId="5C5C5B4C" w14:textId="14C3CD61" w:rsidR="00AB4CDD" w:rsidRPr="00462F3F" w:rsidDel="001336AF" w:rsidRDefault="00AB4CDD">
      <w:pPr>
        <w:pStyle w:val="ListParagraph"/>
        <w:widowControl w:val="0"/>
        <w:numPr>
          <w:ilvl w:val="0"/>
          <w:numId w:val="12"/>
        </w:numPr>
        <w:autoSpaceDE w:val="0"/>
        <w:autoSpaceDN w:val="0"/>
        <w:adjustRightInd w:val="0"/>
        <w:spacing w:before="240" w:after="240"/>
        <w:jc w:val="both"/>
        <w:rPr>
          <w:ins w:id="1161" w:author="Simmi Puri" w:date="2015-09-30T18:12:00Z"/>
          <w:del w:id="1162" w:author="Microsoft Office User" w:date="2015-12-05T20:03:00Z"/>
          <w:rFonts w:asciiTheme="majorHAnsi" w:eastAsiaTheme="majorEastAsia" w:hAnsiTheme="majorHAnsi" w:cstheme="majorBidi"/>
          <w:b/>
          <w:bCs/>
          <w:color w:val="404040" w:themeColor="text1" w:themeTint="BF"/>
          <w:sz w:val="32"/>
          <w:szCs w:val="32"/>
          <w:lang w:bidi="he-IL"/>
          <w:rPrChange w:id="1163" w:author="Microsoft Office User" w:date="2015-12-09T20:16:00Z">
            <w:rPr>
              <w:ins w:id="1164" w:author="Simmi Puri" w:date="2015-09-30T18:12:00Z"/>
              <w:del w:id="1165" w:author="Microsoft Office User" w:date="2015-12-05T20:03:00Z"/>
              <w:rFonts w:ascii="Cambria" w:hAnsi="Cambria"/>
              <w:color w:val="404040" w:themeColor="text1" w:themeTint="BF"/>
            </w:rPr>
          </w:rPrChange>
        </w:rPr>
        <w:pPrChange w:id="1166" w:author="Microsoft Office User" w:date="2015-12-09T20:12:00Z">
          <w:pPr>
            <w:pStyle w:val="ListParagraph"/>
            <w:widowControl w:val="0"/>
            <w:numPr>
              <w:numId w:val="12"/>
            </w:numPr>
            <w:autoSpaceDE w:val="0"/>
            <w:autoSpaceDN w:val="0"/>
            <w:adjustRightInd w:val="0"/>
            <w:spacing w:before="240" w:after="240" w:line="276" w:lineRule="auto"/>
            <w:ind w:hanging="360"/>
            <w:jc w:val="both"/>
          </w:pPr>
        </w:pPrChange>
      </w:pPr>
      <w:del w:id="1167" w:author="Microsoft Office User" w:date="2015-12-05T20:03:00Z">
        <w:r w:rsidRPr="00462F3F" w:rsidDel="001336AF">
          <w:rPr>
            <w:rFonts w:asciiTheme="majorHAnsi" w:eastAsiaTheme="majorEastAsia" w:hAnsiTheme="majorHAnsi" w:cstheme="majorBidi"/>
            <w:b/>
            <w:bCs/>
            <w:color w:val="404040" w:themeColor="text1" w:themeTint="BF"/>
            <w:sz w:val="32"/>
            <w:szCs w:val="32"/>
            <w:lang w:bidi="he-IL"/>
            <w:rPrChange w:id="1168" w:author="Microsoft Office User" w:date="2015-12-09T20:16:00Z">
              <w:rPr>
                <w:rFonts w:asciiTheme="minorHAnsi" w:hAnsiTheme="minorHAnsi"/>
                <w:color w:val="404040" w:themeColor="text1" w:themeTint="BF"/>
              </w:rPr>
            </w:rPrChange>
          </w:rPr>
          <w:delText xml:space="preserve">Privacy and Safety </w:delText>
        </w:r>
      </w:del>
      <w:ins w:id="1169" w:author="Inis Editor (3)" w:date="2015-09-25T20:44:00Z">
        <w:del w:id="1170" w:author="Microsoft Office User" w:date="2015-12-05T20:03:00Z">
          <w:r w:rsidR="00726BE6" w:rsidRPr="00462F3F" w:rsidDel="001336AF">
            <w:rPr>
              <w:rFonts w:asciiTheme="majorHAnsi" w:eastAsiaTheme="majorEastAsia" w:hAnsiTheme="majorHAnsi" w:cstheme="majorBidi"/>
              <w:b/>
              <w:bCs/>
              <w:color w:val="404040" w:themeColor="text1" w:themeTint="BF"/>
              <w:sz w:val="32"/>
              <w:szCs w:val="32"/>
              <w:lang w:bidi="he-IL"/>
              <w:rPrChange w:id="1171" w:author="Microsoft Office User" w:date="2015-12-09T20:16:00Z">
                <w:rPr>
                  <w:rFonts w:ascii="Cambria" w:hAnsi="Cambria"/>
                  <w:color w:val="404040" w:themeColor="text1" w:themeTint="BF"/>
                </w:rPr>
              </w:rPrChange>
            </w:rPr>
            <w:delText xml:space="preserve">safety </w:delText>
          </w:r>
        </w:del>
      </w:ins>
      <w:del w:id="1172" w:author="Microsoft Office User" w:date="2015-12-05T20:03:00Z">
        <w:r w:rsidRPr="00462F3F" w:rsidDel="001336AF">
          <w:rPr>
            <w:rFonts w:asciiTheme="majorHAnsi" w:eastAsiaTheme="majorEastAsia" w:hAnsiTheme="majorHAnsi" w:cstheme="majorBidi"/>
            <w:b/>
            <w:bCs/>
            <w:color w:val="404040" w:themeColor="text1" w:themeTint="BF"/>
            <w:sz w:val="32"/>
            <w:szCs w:val="32"/>
            <w:lang w:bidi="he-IL"/>
            <w:rPrChange w:id="1173" w:author="Microsoft Office User" w:date="2015-12-09T20:16:00Z">
              <w:rPr>
                <w:rFonts w:asciiTheme="minorHAnsi" w:hAnsiTheme="minorHAnsi"/>
                <w:color w:val="404040" w:themeColor="text1" w:themeTint="BF"/>
              </w:rPr>
            </w:rPrChange>
          </w:rPr>
          <w:delText>precautions in social networks</w:delText>
        </w:r>
      </w:del>
    </w:p>
    <w:p w14:paraId="1FB2EB25" w14:textId="0EC30555" w:rsidR="00184F5A" w:rsidRPr="00462F3F" w:rsidDel="00B63266" w:rsidRDefault="00184F5A">
      <w:pPr>
        <w:widowControl w:val="0"/>
        <w:autoSpaceDE w:val="0"/>
        <w:autoSpaceDN w:val="0"/>
        <w:adjustRightInd w:val="0"/>
        <w:spacing w:before="240" w:after="240"/>
        <w:jc w:val="both"/>
        <w:rPr>
          <w:del w:id="1174" w:author="Microsoft Office User" w:date="2015-12-05T20:14:00Z"/>
          <w:rFonts w:asciiTheme="majorHAnsi" w:eastAsiaTheme="majorEastAsia" w:hAnsiTheme="majorHAnsi" w:cstheme="majorBidi"/>
          <w:b/>
          <w:bCs/>
          <w:color w:val="404040" w:themeColor="text1" w:themeTint="BF"/>
          <w:sz w:val="32"/>
          <w:szCs w:val="32"/>
          <w:lang w:bidi="he-IL"/>
          <w:rPrChange w:id="1175" w:author="Microsoft Office User" w:date="2015-12-09T20:16:00Z">
            <w:rPr>
              <w:del w:id="1176" w:author="Microsoft Office User" w:date="2015-12-05T20:14:00Z"/>
              <w:rFonts w:asciiTheme="minorHAnsi" w:hAnsiTheme="minorHAnsi"/>
              <w:color w:val="404040" w:themeColor="text1" w:themeTint="BF"/>
            </w:rPr>
          </w:rPrChange>
        </w:rPr>
        <w:pPrChange w:id="1177" w:author="Microsoft Office User" w:date="2015-12-09T20:12:00Z">
          <w:pPr>
            <w:pStyle w:val="ListParagraph"/>
            <w:widowControl w:val="0"/>
            <w:numPr>
              <w:numId w:val="12"/>
            </w:numPr>
            <w:autoSpaceDE w:val="0"/>
            <w:autoSpaceDN w:val="0"/>
            <w:adjustRightInd w:val="0"/>
            <w:spacing w:before="240" w:after="240" w:line="276" w:lineRule="auto"/>
            <w:ind w:hanging="360"/>
            <w:jc w:val="both"/>
          </w:pPr>
        </w:pPrChange>
      </w:pPr>
    </w:p>
    <w:p w14:paraId="5D2D613E" w14:textId="0B819EFA" w:rsidR="00184F5A" w:rsidRPr="00462F3F" w:rsidDel="00B63266" w:rsidRDefault="00184F5A">
      <w:pPr>
        <w:widowControl w:val="0"/>
        <w:autoSpaceDE w:val="0"/>
        <w:autoSpaceDN w:val="0"/>
        <w:adjustRightInd w:val="0"/>
        <w:jc w:val="both"/>
        <w:rPr>
          <w:ins w:id="1178" w:author="Simmi Puri" w:date="2015-09-30T18:12:00Z"/>
          <w:del w:id="1179" w:author="Microsoft Office User" w:date="2015-12-05T20:14:00Z"/>
          <w:rFonts w:asciiTheme="majorHAnsi" w:eastAsiaTheme="majorEastAsia" w:hAnsiTheme="majorHAnsi" w:cstheme="majorBidi"/>
          <w:b/>
          <w:bCs/>
          <w:color w:val="404040" w:themeColor="text1" w:themeTint="BF"/>
          <w:sz w:val="32"/>
          <w:szCs w:val="32"/>
          <w:lang w:bidi="he-IL"/>
          <w:rPrChange w:id="1180" w:author="Microsoft Office User" w:date="2015-12-09T20:16:00Z">
            <w:rPr>
              <w:ins w:id="1181" w:author="Simmi Puri" w:date="2015-09-30T18:12:00Z"/>
              <w:del w:id="1182" w:author="Microsoft Office User" w:date="2015-12-05T20:14:00Z"/>
              <w:rFonts w:ascii="Cambria" w:hAnsi="Cambria"/>
              <w:b/>
              <w:color w:val="404040" w:themeColor="text1" w:themeTint="BF"/>
            </w:rPr>
          </w:rPrChange>
        </w:rPr>
        <w:pPrChange w:id="1183" w:author="Microsoft Office User" w:date="2015-12-09T20:12:00Z">
          <w:pPr>
            <w:widowControl w:val="0"/>
            <w:autoSpaceDE w:val="0"/>
            <w:autoSpaceDN w:val="0"/>
            <w:adjustRightInd w:val="0"/>
            <w:spacing w:line="276" w:lineRule="auto"/>
            <w:jc w:val="both"/>
          </w:pPr>
        </w:pPrChange>
      </w:pPr>
      <w:moveFromRangeStart w:id="1184" w:author="Microsoft Office User" w:date="2015-11-26T16:31:00Z" w:name="move436318825"/>
      <w:moveFrom w:id="1185" w:author="Microsoft Office User" w:date="2015-11-26T16:31:00Z">
        <w:ins w:id="1186" w:author="Simmi Puri" w:date="2015-09-30T18:15:00Z">
          <w:del w:id="1187" w:author="Microsoft Office User" w:date="2015-12-05T20:14:00Z">
            <w:r w:rsidRPr="00462F3F" w:rsidDel="00B63266">
              <w:rPr>
                <w:rFonts w:asciiTheme="majorHAnsi" w:eastAsiaTheme="majorEastAsia" w:hAnsiTheme="majorHAnsi" w:cstheme="majorBidi"/>
                <w:b/>
                <w:bCs/>
                <w:color w:val="404040" w:themeColor="text1" w:themeTint="BF"/>
                <w:sz w:val="32"/>
                <w:szCs w:val="32"/>
                <w:lang w:bidi="he-IL"/>
                <w:rPrChange w:id="1188" w:author="Microsoft Office User" w:date="2015-12-09T20:16:00Z">
                  <w:rPr>
                    <w:rFonts w:ascii="Cambria" w:hAnsi="Cambria"/>
                    <w:b/>
                    <w:color w:val="404040" w:themeColor="text1" w:themeTint="BF"/>
                  </w:rPr>
                </w:rPrChange>
              </w:rPr>
              <w:delText xml:space="preserve">Digital Competency </w:delText>
            </w:r>
          </w:del>
        </w:ins>
        <w:ins w:id="1189" w:author="Simmi Puri" w:date="2015-10-14T06:41:00Z">
          <w:del w:id="1190" w:author="Microsoft Office User" w:date="2015-12-05T20:14:00Z">
            <w:r w:rsidR="00FF35E6" w:rsidRPr="00462F3F" w:rsidDel="00B63266">
              <w:rPr>
                <w:rFonts w:asciiTheme="majorHAnsi" w:eastAsiaTheme="majorEastAsia" w:hAnsiTheme="majorHAnsi" w:cstheme="majorBidi"/>
                <w:b/>
                <w:bCs/>
                <w:color w:val="404040" w:themeColor="text1" w:themeTint="BF"/>
                <w:sz w:val="32"/>
                <w:szCs w:val="32"/>
                <w:lang w:bidi="he-IL"/>
                <w:rPrChange w:id="1191" w:author="Microsoft Office User" w:date="2015-12-09T20:16:00Z">
                  <w:rPr>
                    <w:rFonts w:ascii="Cambria" w:hAnsi="Cambria"/>
                    <w:b/>
                    <w:color w:val="404040" w:themeColor="text1" w:themeTint="BF"/>
                  </w:rPr>
                </w:rPrChange>
              </w:rPr>
              <w:delText xml:space="preserve">Assessment </w:delText>
            </w:r>
          </w:del>
        </w:ins>
      </w:moveFrom>
    </w:p>
    <w:moveFromRangeEnd w:id="1184"/>
    <w:p w14:paraId="5637B0EC" w14:textId="06BC9F36" w:rsidR="00F53134" w:rsidRPr="00462F3F" w:rsidDel="00B63266" w:rsidRDefault="00F53134">
      <w:pPr>
        <w:rPr>
          <w:del w:id="1192" w:author="Microsoft Office User" w:date="2015-12-05T20:14:00Z"/>
          <w:rFonts w:asciiTheme="majorHAnsi" w:eastAsiaTheme="majorEastAsia" w:hAnsiTheme="majorHAnsi" w:cstheme="majorBidi"/>
          <w:b/>
          <w:bCs/>
          <w:color w:val="404040" w:themeColor="text1" w:themeTint="BF"/>
          <w:sz w:val="32"/>
          <w:szCs w:val="32"/>
          <w:lang w:bidi="he-IL"/>
          <w:rPrChange w:id="1193" w:author="Microsoft Office User" w:date="2015-12-09T20:16:00Z">
            <w:rPr>
              <w:del w:id="1194" w:author="Microsoft Office User" w:date="2015-12-05T20:14:00Z"/>
              <w:rFonts w:asciiTheme="minorHAnsi" w:hAnsiTheme="minorHAnsi"/>
              <w:color w:val="404040" w:themeColor="text1" w:themeTint="BF"/>
            </w:rPr>
          </w:rPrChange>
        </w:rPr>
      </w:pPr>
    </w:p>
    <w:p w14:paraId="2C591D3A" w14:textId="2DA03641" w:rsidR="00C43803" w:rsidRPr="00462F3F" w:rsidRDefault="00C43803">
      <w:pPr>
        <w:rPr>
          <w:rFonts w:asciiTheme="majorHAnsi" w:eastAsiaTheme="majorEastAsia" w:hAnsiTheme="majorHAnsi" w:cstheme="majorBidi"/>
          <w:b/>
          <w:bCs/>
          <w:color w:val="404040" w:themeColor="text1" w:themeTint="BF"/>
          <w:sz w:val="32"/>
          <w:szCs w:val="32"/>
          <w:lang w:bidi="he-IL"/>
          <w:rPrChange w:id="1195" w:author="Microsoft Office User" w:date="2015-12-09T20:16:00Z">
            <w:rPr>
              <w:b/>
              <w:sz w:val="28"/>
              <w:szCs w:val="28"/>
            </w:rPr>
          </w:rPrChange>
        </w:rPr>
      </w:pPr>
    </w:p>
    <w:sectPr w:rsidR="00C43803" w:rsidRPr="00462F3F" w:rsidSect="0040441D">
      <w:footerReference w:type="even" r:id="rId11"/>
      <w:footerReference w:type="default" r:id="rId12"/>
      <w:pgSz w:w="11900" w:h="16840"/>
      <w:pgMar w:top="1440" w:right="1800" w:bottom="1440" w:left="1800" w:header="576" w:footer="1008" w:gutter="0"/>
      <w:cols w:space="708"/>
      <w:docGrid w:linePitch="360"/>
      <w:sectPrChange w:id="1199" w:author="Simmi Puri" w:date="2015-09-26T11:37:00Z">
        <w:sectPr w:rsidR="00C43803" w:rsidRPr="00462F3F" w:rsidSect="0040441D">
          <w:pgMar w:top="1440" w:right="1800" w:bottom="1440" w:left="1800" w:header="708" w:footer="708"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59B3E" w14:textId="77777777" w:rsidR="007628F3" w:rsidRDefault="007628F3" w:rsidP="007A4F9F">
      <w:r>
        <w:separator/>
      </w:r>
    </w:p>
  </w:endnote>
  <w:endnote w:type="continuationSeparator" w:id="0">
    <w:p w14:paraId="40104103" w14:textId="77777777" w:rsidR="007628F3" w:rsidRDefault="007628F3" w:rsidP="007A4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CBA0" w14:textId="07DA1750" w:rsidR="00D9324B" w:rsidRDefault="007628F3">
    <w:pPr>
      <w:pStyle w:val="Footer"/>
    </w:pPr>
    <w:sdt>
      <w:sdtPr>
        <w:id w:val="969400743"/>
        <w:placeholder>
          <w:docPart w:val="E4E8E3B9E6068243810AA2709C6C1E4A"/>
        </w:placeholder>
        <w:temporary/>
        <w:showingPlcHdr/>
      </w:sdtPr>
      <w:sdtEndPr/>
      <w:sdtContent>
        <w:r w:rsidR="00D9324B">
          <w:t>[Type text]</w:t>
        </w:r>
      </w:sdtContent>
    </w:sdt>
    <w:r w:rsidR="00D9324B">
      <w:ptab w:relativeTo="margin" w:alignment="center" w:leader="none"/>
    </w:r>
    <w:sdt>
      <w:sdtPr>
        <w:id w:val="969400748"/>
        <w:placeholder>
          <w:docPart w:val="FD71D3F0E0FDD1478FAAD4FE1F8B5F20"/>
        </w:placeholder>
        <w:temporary/>
        <w:showingPlcHdr/>
      </w:sdtPr>
      <w:sdtEndPr/>
      <w:sdtContent>
        <w:r w:rsidR="00D9324B">
          <w:t>[Type text]</w:t>
        </w:r>
      </w:sdtContent>
    </w:sdt>
    <w:r w:rsidR="00D9324B">
      <w:ptab w:relativeTo="margin" w:alignment="right" w:leader="none"/>
    </w:r>
    <w:sdt>
      <w:sdtPr>
        <w:id w:val="969400753"/>
        <w:placeholder>
          <w:docPart w:val="FFDAB33DE5973642B4EC3115DCF46A5A"/>
        </w:placeholder>
        <w:temporary/>
        <w:showingPlcHdr/>
      </w:sdtPr>
      <w:sdtEndPr/>
      <w:sdtContent>
        <w:r w:rsidR="00D9324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BFA0F" w14:textId="044BB4A3" w:rsidR="00D9324B" w:rsidRDefault="00D9324B" w:rsidP="007A4F9F">
    <w:pPr>
      <w:jc w:val="center"/>
      <w:rPr>
        <w:color w:val="000000" w:themeColor="text1"/>
        <w:sz w:val="22"/>
        <w:szCs w:val="22"/>
      </w:rPr>
    </w:pPr>
    <w:r w:rsidRPr="007A4F9F">
      <w:rPr>
        <w:rFonts w:ascii="Open Sans" w:eastAsia="Times New Roman" w:hAnsi="Open Sans"/>
        <w:color w:val="000000" w:themeColor="text1"/>
        <w:sz w:val="22"/>
        <w:szCs w:val="22"/>
      </w:rPr>
      <w:t>Copyright © </w:t>
    </w:r>
    <w:r w:rsidRPr="007A4F9F">
      <w:rPr>
        <w:color w:val="000000" w:themeColor="text1"/>
        <w:sz w:val="22"/>
        <w:szCs w:val="22"/>
      </w:rPr>
      <w:t xml:space="preserve">CISO </w:t>
    </w:r>
    <w:ins w:id="1196" w:author="Microsoft Office User" w:date="2015-11-26T20:12:00Z">
      <w:r w:rsidR="00074CEF">
        <w:rPr>
          <w:color w:val="000000" w:themeColor="text1"/>
          <w:sz w:val="22"/>
          <w:szCs w:val="22"/>
        </w:rPr>
        <w:t>Cybersecurity</w:t>
      </w:r>
    </w:ins>
    <w:del w:id="1197" w:author="Microsoft Office User" w:date="2015-11-26T20:12:00Z">
      <w:r w:rsidRPr="007A4F9F" w:rsidDel="00074CEF">
        <w:rPr>
          <w:color w:val="000000" w:themeColor="text1"/>
          <w:sz w:val="22"/>
          <w:szCs w:val="22"/>
        </w:rPr>
        <w:delText>Academy</w:delText>
      </w:r>
    </w:del>
    <w:ins w:id="1198" w:author="Inis Editor (3)" w:date="2015-09-25T20:25:00Z">
      <w:r w:rsidR="00EF44E0">
        <w:rPr>
          <w:color w:val="000000" w:themeColor="text1"/>
          <w:sz w:val="22"/>
          <w:szCs w:val="22"/>
        </w:rPr>
        <w:t xml:space="preserve">          </w:t>
      </w:r>
    </w:ins>
  </w:p>
  <w:p w14:paraId="0407DB45" w14:textId="3B54E179" w:rsidR="00D9324B" w:rsidRPr="007A4F9F" w:rsidRDefault="00D9324B" w:rsidP="007A4F9F">
    <w:pPr>
      <w:jc w:val="center"/>
      <w:rPr>
        <w:rFonts w:ascii="Times" w:eastAsia="Times New Roman" w:hAnsi="Times"/>
        <w:color w:val="000000" w:themeColor="text1"/>
        <w:sz w:val="22"/>
        <w:szCs w:val="22"/>
      </w:rPr>
    </w:pPr>
    <w:r w:rsidRPr="007A4F9F">
      <w:rPr>
        <w:color w:val="000000" w:themeColor="text1"/>
        <w:sz w:val="22"/>
        <w:szCs w:val="22"/>
      </w:rPr>
      <w:t>Restricted - Not for Circulation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0CE4F" w14:textId="77777777" w:rsidR="007628F3" w:rsidRDefault="007628F3" w:rsidP="007A4F9F">
      <w:r>
        <w:separator/>
      </w:r>
    </w:p>
  </w:footnote>
  <w:footnote w:type="continuationSeparator" w:id="0">
    <w:p w14:paraId="582CA2E2" w14:textId="77777777" w:rsidR="007628F3" w:rsidRDefault="007628F3" w:rsidP="007A4F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E10"/>
    <w:multiLevelType w:val="hybridMultilevel"/>
    <w:tmpl w:val="4404B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E2C27"/>
    <w:multiLevelType w:val="hybridMultilevel"/>
    <w:tmpl w:val="3814C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96566"/>
    <w:multiLevelType w:val="hybridMultilevel"/>
    <w:tmpl w:val="805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F39CA"/>
    <w:multiLevelType w:val="hybridMultilevel"/>
    <w:tmpl w:val="8D40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F2D85"/>
    <w:multiLevelType w:val="hybridMultilevel"/>
    <w:tmpl w:val="C3E84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196D29E3"/>
    <w:multiLevelType w:val="hybridMultilevel"/>
    <w:tmpl w:val="53AE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57711"/>
    <w:multiLevelType w:val="multilevel"/>
    <w:tmpl w:val="1E30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430306"/>
    <w:multiLevelType w:val="hybridMultilevel"/>
    <w:tmpl w:val="66568C34"/>
    <w:lvl w:ilvl="0" w:tplc="3D4A9780">
      <w:start w:val="1"/>
      <w:numFmt w:val="bullet"/>
      <w:lvlText w:val="-"/>
      <w:lvlJc w:val="left"/>
      <w:pPr>
        <w:tabs>
          <w:tab w:val="num" w:pos="360"/>
        </w:tabs>
        <w:ind w:left="360" w:hanging="360"/>
      </w:pPr>
      <w:rPr>
        <w:rFonts w:ascii="Times New Roman" w:hAnsi="Times New Roman" w:hint="default"/>
      </w:rPr>
    </w:lvl>
    <w:lvl w:ilvl="1" w:tplc="8B98B680" w:tentative="1">
      <w:start w:val="1"/>
      <w:numFmt w:val="bullet"/>
      <w:lvlText w:val="-"/>
      <w:lvlJc w:val="left"/>
      <w:pPr>
        <w:tabs>
          <w:tab w:val="num" w:pos="1080"/>
        </w:tabs>
        <w:ind w:left="1080" w:hanging="360"/>
      </w:pPr>
      <w:rPr>
        <w:rFonts w:ascii="Times New Roman" w:hAnsi="Times New Roman" w:hint="default"/>
      </w:rPr>
    </w:lvl>
    <w:lvl w:ilvl="2" w:tplc="D2F6CC28" w:tentative="1">
      <w:start w:val="1"/>
      <w:numFmt w:val="bullet"/>
      <w:lvlText w:val="-"/>
      <w:lvlJc w:val="left"/>
      <w:pPr>
        <w:tabs>
          <w:tab w:val="num" w:pos="1800"/>
        </w:tabs>
        <w:ind w:left="1800" w:hanging="360"/>
      </w:pPr>
      <w:rPr>
        <w:rFonts w:ascii="Times New Roman" w:hAnsi="Times New Roman" w:hint="default"/>
      </w:rPr>
    </w:lvl>
    <w:lvl w:ilvl="3" w:tplc="D99012F0" w:tentative="1">
      <w:start w:val="1"/>
      <w:numFmt w:val="bullet"/>
      <w:lvlText w:val="-"/>
      <w:lvlJc w:val="left"/>
      <w:pPr>
        <w:tabs>
          <w:tab w:val="num" w:pos="2520"/>
        </w:tabs>
        <w:ind w:left="2520" w:hanging="360"/>
      </w:pPr>
      <w:rPr>
        <w:rFonts w:ascii="Times New Roman" w:hAnsi="Times New Roman" w:hint="default"/>
      </w:rPr>
    </w:lvl>
    <w:lvl w:ilvl="4" w:tplc="DD32511C" w:tentative="1">
      <w:start w:val="1"/>
      <w:numFmt w:val="bullet"/>
      <w:lvlText w:val="-"/>
      <w:lvlJc w:val="left"/>
      <w:pPr>
        <w:tabs>
          <w:tab w:val="num" w:pos="3240"/>
        </w:tabs>
        <w:ind w:left="3240" w:hanging="360"/>
      </w:pPr>
      <w:rPr>
        <w:rFonts w:ascii="Times New Roman" w:hAnsi="Times New Roman" w:hint="default"/>
      </w:rPr>
    </w:lvl>
    <w:lvl w:ilvl="5" w:tplc="0AC8DC7E" w:tentative="1">
      <w:start w:val="1"/>
      <w:numFmt w:val="bullet"/>
      <w:lvlText w:val="-"/>
      <w:lvlJc w:val="left"/>
      <w:pPr>
        <w:tabs>
          <w:tab w:val="num" w:pos="3960"/>
        </w:tabs>
        <w:ind w:left="3960" w:hanging="360"/>
      </w:pPr>
      <w:rPr>
        <w:rFonts w:ascii="Times New Roman" w:hAnsi="Times New Roman" w:hint="default"/>
      </w:rPr>
    </w:lvl>
    <w:lvl w:ilvl="6" w:tplc="511E72F4" w:tentative="1">
      <w:start w:val="1"/>
      <w:numFmt w:val="bullet"/>
      <w:lvlText w:val="-"/>
      <w:lvlJc w:val="left"/>
      <w:pPr>
        <w:tabs>
          <w:tab w:val="num" w:pos="4680"/>
        </w:tabs>
        <w:ind w:left="4680" w:hanging="360"/>
      </w:pPr>
      <w:rPr>
        <w:rFonts w:ascii="Times New Roman" w:hAnsi="Times New Roman" w:hint="default"/>
      </w:rPr>
    </w:lvl>
    <w:lvl w:ilvl="7" w:tplc="60CAA99E" w:tentative="1">
      <w:start w:val="1"/>
      <w:numFmt w:val="bullet"/>
      <w:lvlText w:val="-"/>
      <w:lvlJc w:val="left"/>
      <w:pPr>
        <w:tabs>
          <w:tab w:val="num" w:pos="5400"/>
        </w:tabs>
        <w:ind w:left="5400" w:hanging="360"/>
      </w:pPr>
      <w:rPr>
        <w:rFonts w:ascii="Times New Roman" w:hAnsi="Times New Roman" w:hint="default"/>
      </w:rPr>
    </w:lvl>
    <w:lvl w:ilvl="8" w:tplc="8A64C3C4" w:tentative="1">
      <w:start w:val="1"/>
      <w:numFmt w:val="bullet"/>
      <w:lvlText w:val="-"/>
      <w:lvlJc w:val="left"/>
      <w:pPr>
        <w:tabs>
          <w:tab w:val="num" w:pos="6120"/>
        </w:tabs>
        <w:ind w:left="6120" w:hanging="360"/>
      </w:pPr>
      <w:rPr>
        <w:rFonts w:ascii="Times New Roman" w:hAnsi="Times New Roman" w:hint="default"/>
      </w:rPr>
    </w:lvl>
  </w:abstractNum>
  <w:abstractNum w:abstractNumId="8">
    <w:nsid w:val="20E409F3"/>
    <w:multiLevelType w:val="hybridMultilevel"/>
    <w:tmpl w:val="E1DA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B5066"/>
    <w:multiLevelType w:val="hybridMultilevel"/>
    <w:tmpl w:val="1CB49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51FEB"/>
    <w:multiLevelType w:val="hybridMultilevel"/>
    <w:tmpl w:val="8FAA149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AB499E"/>
    <w:multiLevelType w:val="hybridMultilevel"/>
    <w:tmpl w:val="E06A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435A5"/>
    <w:multiLevelType w:val="hybridMultilevel"/>
    <w:tmpl w:val="535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C4A69"/>
    <w:multiLevelType w:val="hybridMultilevel"/>
    <w:tmpl w:val="A418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63992"/>
    <w:multiLevelType w:val="hybridMultilevel"/>
    <w:tmpl w:val="90823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2A4761"/>
    <w:multiLevelType w:val="hybridMultilevel"/>
    <w:tmpl w:val="6B5C1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20071C"/>
    <w:multiLevelType w:val="hybridMultilevel"/>
    <w:tmpl w:val="B8449506"/>
    <w:lvl w:ilvl="0" w:tplc="997CC620">
      <w:start w:val="1"/>
      <w:numFmt w:val="bullet"/>
      <w:lvlText w:val="-"/>
      <w:lvlJc w:val="left"/>
      <w:pPr>
        <w:tabs>
          <w:tab w:val="num" w:pos="720"/>
        </w:tabs>
        <w:ind w:left="720" w:hanging="360"/>
      </w:pPr>
      <w:rPr>
        <w:rFonts w:ascii="Times New Roman" w:hAnsi="Times New Roman" w:hint="default"/>
      </w:rPr>
    </w:lvl>
    <w:lvl w:ilvl="1" w:tplc="45CE69CC" w:tentative="1">
      <w:start w:val="1"/>
      <w:numFmt w:val="bullet"/>
      <w:lvlText w:val="-"/>
      <w:lvlJc w:val="left"/>
      <w:pPr>
        <w:tabs>
          <w:tab w:val="num" w:pos="1440"/>
        </w:tabs>
        <w:ind w:left="1440" w:hanging="360"/>
      </w:pPr>
      <w:rPr>
        <w:rFonts w:ascii="Times New Roman" w:hAnsi="Times New Roman" w:hint="default"/>
      </w:rPr>
    </w:lvl>
    <w:lvl w:ilvl="2" w:tplc="2C1C9094" w:tentative="1">
      <w:start w:val="1"/>
      <w:numFmt w:val="bullet"/>
      <w:lvlText w:val="-"/>
      <w:lvlJc w:val="left"/>
      <w:pPr>
        <w:tabs>
          <w:tab w:val="num" w:pos="2160"/>
        </w:tabs>
        <w:ind w:left="2160" w:hanging="360"/>
      </w:pPr>
      <w:rPr>
        <w:rFonts w:ascii="Times New Roman" w:hAnsi="Times New Roman" w:hint="default"/>
      </w:rPr>
    </w:lvl>
    <w:lvl w:ilvl="3" w:tplc="0A6407FC" w:tentative="1">
      <w:start w:val="1"/>
      <w:numFmt w:val="bullet"/>
      <w:lvlText w:val="-"/>
      <w:lvlJc w:val="left"/>
      <w:pPr>
        <w:tabs>
          <w:tab w:val="num" w:pos="2880"/>
        </w:tabs>
        <w:ind w:left="2880" w:hanging="360"/>
      </w:pPr>
      <w:rPr>
        <w:rFonts w:ascii="Times New Roman" w:hAnsi="Times New Roman" w:hint="default"/>
      </w:rPr>
    </w:lvl>
    <w:lvl w:ilvl="4" w:tplc="9C0AB78A" w:tentative="1">
      <w:start w:val="1"/>
      <w:numFmt w:val="bullet"/>
      <w:lvlText w:val="-"/>
      <w:lvlJc w:val="left"/>
      <w:pPr>
        <w:tabs>
          <w:tab w:val="num" w:pos="3600"/>
        </w:tabs>
        <w:ind w:left="3600" w:hanging="360"/>
      </w:pPr>
      <w:rPr>
        <w:rFonts w:ascii="Times New Roman" w:hAnsi="Times New Roman" w:hint="default"/>
      </w:rPr>
    </w:lvl>
    <w:lvl w:ilvl="5" w:tplc="AFFCCB26" w:tentative="1">
      <w:start w:val="1"/>
      <w:numFmt w:val="bullet"/>
      <w:lvlText w:val="-"/>
      <w:lvlJc w:val="left"/>
      <w:pPr>
        <w:tabs>
          <w:tab w:val="num" w:pos="4320"/>
        </w:tabs>
        <w:ind w:left="4320" w:hanging="360"/>
      </w:pPr>
      <w:rPr>
        <w:rFonts w:ascii="Times New Roman" w:hAnsi="Times New Roman" w:hint="default"/>
      </w:rPr>
    </w:lvl>
    <w:lvl w:ilvl="6" w:tplc="F8EE5318" w:tentative="1">
      <w:start w:val="1"/>
      <w:numFmt w:val="bullet"/>
      <w:lvlText w:val="-"/>
      <w:lvlJc w:val="left"/>
      <w:pPr>
        <w:tabs>
          <w:tab w:val="num" w:pos="5040"/>
        </w:tabs>
        <w:ind w:left="5040" w:hanging="360"/>
      </w:pPr>
      <w:rPr>
        <w:rFonts w:ascii="Times New Roman" w:hAnsi="Times New Roman" w:hint="default"/>
      </w:rPr>
    </w:lvl>
    <w:lvl w:ilvl="7" w:tplc="3724B792" w:tentative="1">
      <w:start w:val="1"/>
      <w:numFmt w:val="bullet"/>
      <w:lvlText w:val="-"/>
      <w:lvlJc w:val="left"/>
      <w:pPr>
        <w:tabs>
          <w:tab w:val="num" w:pos="5760"/>
        </w:tabs>
        <w:ind w:left="5760" w:hanging="360"/>
      </w:pPr>
      <w:rPr>
        <w:rFonts w:ascii="Times New Roman" w:hAnsi="Times New Roman" w:hint="default"/>
      </w:rPr>
    </w:lvl>
    <w:lvl w:ilvl="8" w:tplc="D0A6ED9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91E1B3A"/>
    <w:multiLevelType w:val="hybridMultilevel"/>
    <w:tmpl w:val="62BE6C04"/>
    <w:lvl w:ilvl="0" w:tplc="665A0F72">
      <w:start w:val="1"/>
      <w:numFmt w:val="bullet"/>
      <w:lvlText w:val="-"/>
      <w:lvlJc w:val="left"/>
      <w:pPr>
        <w:tabs>
          <w:tab w:val="num" w:pos="720"/>
        </w:tabs>
        <w:ind w:left="720" w:hanging="360"/>
      </w:pPr>
      <w:rPr>
        <w:rFonts w:ascii="Times New Roman" w:hAnsi="Times New Roman" w:hint="default"/>
      </w:rPr>
    </w:lvl>
    <w:lvl w:ilvl="1" w:tplc="F44A555A" w:tentative="1">
      <w:start w:val="1"/>
      <w:numFmt w:val="bullet"/>
      <w:lvlText w:val="-"/>
      <w:lvlJc w:val="left"/>
      <w:pPr>
        <w:tabs>
          <w:tab w:val="num" w:pos="1440"/>
        </w:tabs>
        <w:ind w:left="1440" w:hanging="360"/>
      </w:pPr>
      <w:rPr>
        <w:rFonts w:ascii="Times New Roman" w:hAnsi="Times New Roman" w:hint="default"/>
      </w:rPr>
    </w:lvl>
    <w:lvl w:ilvl="2" w:tplc="B6A44514" w:tentative="1">
      <w:start w:val="1"/>
      <w:numFmt w:val="bullet"/>
      <w:lvlText w:val="-"/>
      <w:lvlJc w:val="left"/>
      <w:pPr>
        <w:tabs>
          <w:tab w:val="num" w:pos="2160"/>
        </w:tabs>
        <w:ind w:left="2160" w:hanging="360"/>
      </w:pPr>
      <w:rPr>
        <w:rFonts w:ascii="Times New Roman" w:hAnsi="Times New Roman" w:hint="default"/>
      </w:rPr>
    </w:lvl>
    <w:lvl w:ilvl="3" w:tplc="5F1E90C2" w:tentative="1">
      <w:start w:val="1"/>
      <w:numFmt w:val="bullet"/>
      <w:lvlText w:val="-"/>
      <w:lvlJc w:val="left"/>
      <w:pPr>
        <w:tabs>
          <w:tab w:val="num" w:pos="2880"/>
        </w:tabs>
        <w:ind w:left="2880" w:hanging="360"/>
      </w:pPr>
      <w:rPr>
        <w:rFonts w:ascii="Times New Roman" w:hAnsi="Times New Roman" w:hint="default"/>
      </w:rPr>
    </w:lvl>
    <w:lvl w:ilvl="4" w:tplc="F1CA8AC2" w:tentative="1">
      <w:start w:val="1"/>
      <w:numFmt w:val="bullet"/>
      <w:lvlText w:val="-"/>
      <w:lvlJc w:val="left"/>
      <w:pPr>
        <w:tabs>
          <w:tab w:val="num" w:pos="3600"/>
        </w:tabs>
        <w:ind w:left="3600" w:hanging="360"/>
      </w:pPr>
      <w:rPr>
        <w:rFonts w:ascii="Times New Roman" w:hAnsi="Times New Roman" w:hint="default"/>
      </w:rPr>
    </w:lvl>
    <w:lvl w:ilvl="5" w:tplc="A750365C" w:tentative="1">
      <w:start w:val="1"/>
      <w:numFmt w:val="bullet"/>
      <w:lvlText w:val="-"/>
      <w:lvlJc w:val="left"/>
      <w:pPr>
        <w:tabs>
          <w:tab w:val="num" w:pos="4320"/>
        </w:tabs>
        <w:ind w:left="4320" w:hanging="360"/>
      </w:pPr>
      <w:rPr>
        <w:rFonts w:ascii="Times New Roman" w:hAnsi="Times New Roman" w:hint="default"/>
      </w:rPr>
    </w:lvl>
    <w:lvl w:ilvl="6" w:tplc="D662FF92" w:tentative="1">
      <w:start w:val="1"/>
      <w:numFmt w:val="bullet"/>
      <w:lvlText w:val="-"/>
      <w:lvlJc w:val="left"/>
      <w:pPr>
        <w:tabs>
          <w:tab w:val="num" w:pos="5040"/>
        </w:tabs>
        <w:ind w:left="5040" w:hanging="360"/>
      </w:pPr>
      <w:rPr>
        <w:rFonts w:ascii="Times New Roman" w:hAnsi="Times New Roman" w:hint="default"/>
      </w:rPr>
    </w:lvl>
    <w:lvl w:ilvl="7" w:tplc="2D64AB5C" w:tentative="1">
      <w:start w:val="1"/>
      <w:numFmt w:val="bullet"/>
      <w:lvlText w:val="-"/>
      <w:lvlJc w:val="left"/>
      <w:pPr>
        <w:tabs>
          <w:tab w:val="num" w:pos="5760"/>
        </w:tabs>
        <w:ind w:left="5760" w:hanging="360"/>
      </w:pPr>
      <w:rPr>
        <w:rFonts w:ascii="Times New Roman" w:hAnsi="Times New Roman" w:hint="default"/>
      </w:rPr>
    </w:lvl>
    <w:lvl w:ilvl="8" w:tplc="9282FD5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95D0D1B"/>
    <w:multiLevelType w:val="hybridMultilevel"/>
    <w:tmpl w:val="D1461626"/>
    <w:lvl w:ilvl="0" w:tplc="18327F38">
      <w:start w:val="1"/>
      <w:numFmt w:val="bullet"/>
      <w:lvlText w:val="•"/>
      <w:lvlJc w:val="left"/>
      <w:pPr>
        <w:tabs>
          <w:tab w:val="num" w:pos="720"/>
        </w:tabs>
        <w:ind w:left="720" w:hanging="360"/>
      </w:pPr>
      <w:rPr>
        <w:rFonts w:ascii="Arial" w:hAnsi="Arial" w:hint="default"/>
      </w:rPr>
    </w:lvl>
    <w:lvl w:ilvl="1" w:tplc="F37ED282" w:tentative="1">
      <w:start w:val="1"/>
      <w:numFmt w:val="bullet"/>
      <w:lvlText w:val="•"/>
      <w:lvlJc w:val="left"/>
      <w:pPr>
        <w:tabs>
          <w:tab w:val="num" w:pos="1440"/>
        </w:tabs>
        <w:ind w:left="1440" w:hanging="360"/>
      </w:pPr>
      <w:rPr>
        <w:rFonts w:ascii="Arial" w:hAnsi="Arial" w:hint="default"/>
      </w:rPr>
    </w:lvl>
    <w:lvl w:ilvl="2" w:tplc="4DE0E110" w:tentative="1">
      <w:start w:val="1"/>
      <w:numFmt w:val="bullet"/>
      <w:lvlText w:val="•"/>
      <w:lvlJc w:val="left"/>
      <w:pPr>
        <w:tabs>
          <w:tab w:val="num" w:pos="2160"/>
        </w:tabs>
        <w:ind w:left="2160" w:hanging="360"/>
      </w:pPr>
      <w:rPr>
        <w:rFonts w:ascii="Arial" w:hAnsi="Arial" w:hint="default"/>
      </w:rPr>
    </w:lvl>
    <w:lvl w:ilvl="3" w:tplc="A6A4803A" w:tentative="1">
      <w:start w:val="1"/>
      <w:numFmt w:val="bullet"/>
      <w:lvlText w:val="•"/>
      <w:lvlJc w:val="left"/>
      <w:pPr>
        <w:tabs>
          <w:tab w:val="num" w:pos="2880"/>
        </w:tabs>
        <w:ind w:left="2880" w:hanging="360"/>
      </w:pPr>
      <w:rPr>
        <w:rFonts w:ascii="Arial" w:hAnsi="Arial" w:hint="default"/>
      </w:rPr>
    </w:lvl>
    <w:lvl w:ilvl="4" w:tplc="BA50495C" w:tentative="1">
      <w:start w:val="1"/>
      <w:numFmt w:val="bullet"/>
      <w:lvlText w:val="•"/>
      <w:lvlJc w:val="left"/>
      <w:pPr>
        <w:tabs>
          <w:tab w:val="num" w:pos="3600"/>
        </w:tabs>
        <w:ind w:left="3600" w:hanging="360"/>
      </w:pPr>
      <w:rPr>
        <w:rFonts w:ascii="Arial" w:hAnsi="Arial" w:hint="default"/>
      </w:rPr>
    </w:lvl>
    <w:lvl w:ilvl="5" w:tplc="A8B82F72" w:tentative="1">
      <w:start w:val="1"/>
      <w:numFmt w:val="bullet"/>
      <w:lvlText w:val="•"/>
      <w:lvlJc w:val="left"/>
      <w:pPr>
        <w:tabs>
          <w:tab w:val="num" w:pos="4320"/>
        </w:tabs>
        <w:ind w:left="4320" w:hanging="360"/>
      </w:pPr>
      <w:rPr>
        <w:rFonts w:ascii="Arial" w:hAnsi="Arial" w:hint="default"/>
      </w:rPr>
    </w:lvl>
    <w:lvl w:ilvl="6" w:tplc="8AAEA350" w:tentative="1">
      <w:start w:val="1"/>
      <w:numFmt w:val="bullet"/>
      <w:lvlText w:val="•"/>
      <w:lvlJc w:val="left"/>
      <w:pPr>
        <w:tabs>
          <w:tab w:val="num" w:pos="5040"/>
        </w:tabs>
        <w:ind w:left="5040" w:hanging="360"/>
      </w:pPr>
      <w:rPr>
        <w:rFonts w:ascii="Arial" w:hAnsi="Arial" w:hint="default"/>
      </w:rPr>
    </w:lvl>
    <w:lvl w:ilvl="7" w:tplc="9E104F76" w:tentative="1">
      <w:start w:val="1"/>
      <w:numFmt w:val="bullet"/>
      <w:lvlText w:val="•"/>
      <w:lvlJc w:val="left"/>
      <w:pPr>
        <w:tabs>
          <w:tab w:val="num" w:pos="5760"/>
        </w:tabs>
        <w:ind w:left="5760" w:hanging="360"/>
      </w:pPr>
      <w:rPr>
        <w:rFonts w:ascii="Arial" w:hAnsi="Arial" w:hint="default"/>
      </w:rPr>
    </w:lvl>
    <w:lvl w:ilvl="8" w:tplc="F4841912" w:tentative="1">
      <w:start w:val="1"/>
      <w:numFmt w:val="bullet"/>
      <w:lvlText w:val="•"/>
      <w:lvlJc w:val="left"/>
      <w:pPr>
        <w:tabs>
          <w:tab w:val="num" w:pos="6480"/>
        </w:tabs>
        <w:ind w:left="6480" w:hanging="360"/>
      </w:pPr>
      <w:rPr>
        <w:rFonts w:ascii="Arial" w:hAnsi="Arial" w:hint="default"/>
      </w:rPr>
    </w:lvl>
  </w:abstractNum>
  <w:abstractNum w:abstractNumId="19">
    <w:nsid w:val="5B7F5E1D"/>
    <w:multiLevelType w:val="hybridMultilevel"/>
    <w:tmpl w:val="85CC8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53D2CA2"/>
    <w:multiLevelType w:val="hybridMultilevel"/>
    <w:tmpl w:val="2410F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2075E3"/>
    <w:multiLevelType w:val="hybridMultilevel"/>
    <w:tmpl w:val="9146BDF8"/>
    <w:lvl w:ilvl="0" w:tplc="114CF3C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4312FC"/>
    <w:multiLevelType w:val="hybridMultilevel"/>
    <w:tmpl w:val="1DC220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A83E80"/>
    <w:multiLevelType w:val="hybridMultilevel"/>
    <w:tmpl w:val="E4B6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1A1A88"/>
    <w:multiLevelType w:val="hybridMultilevel"/>
    <w:tmpl w:val="12D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54C38"/>
    <w:multiLevelType w:val="hybridMultilevel"/>
    <w:tmpl w:val="FF86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941C2"/>
    <w:multiLevelType w:val="hybridMultilevel"/>
    <w:tmpl w:val="068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4"/>
  </w:num>
  <w:num w:numId="4">
    <w:abstractNumId w:val="5"/>
  </w:num>
  <w:num w:numId="5">
    <w:abstractNumId w:val="23"/>
  </w:num>
  <w:num w:numId="6">
    <w:abstractNumId w:val="19"/>
  </w:num>
  <w:num w:numId="7">
    <w:abstractNumId w:val="10"/>
  </w:num>
  <w:num w:numId="8">
    <w:abstractNumId w:val="9"/>
  </w:num>
  <w:num w:numId="9">
    <w:abstractNumId w:val="3"/>
  </w:num>
  <w:num w:numId="10">
    <w:abstractNumId w:val="12"/>
  </w:num>
  <w:num w:numId="11">
    <w:abstractNumId w:val="25"/>
  </w:num>
  <w:num w:numId="12">
    <w:abstractNumId w:val="24"/>
  </w:num>
  <w:num w:numId="13">
    <w:abstractNumId w:val="18"/>
  </w:num>
  <w:num w:numId="14">
    <w:abstractNumId w:val="17"/>
  </w:num>
  <w:num w:numId="15">
    <w:abstractNumId w:val="16"/>
  </w:num>
  <w:num w:numId="16">
    <w:abstractNumId w:val="7"/>
  </w:num>
  <w:num w:numId="17">
    <w:abstractNumId w:val="1"/>
  </w:num>
  <w:num w:numId="18">
    <w:abstractNumId w:val="2"/>
  </w:num>
  <w:num w:numId="19">
    <w:abstractNumId w:val="0"/>
  </w:num>
  <w:num w:numId="20">
    <w:abstractNumId w:val="13"/>
  </w:num>
  <w:num w:numId="21">
    <w:abstractNumId w:val="15"/>
  </w:num>
  <w:num w:numId="22">
    <w:abstractNumId w:val="26"/>
  </w:num>
  <w:num w:numId="23">
    <w:abstractNumId w:val="14"/>
  </w:num>
  <w:num w:numId="24">
    <w:abstractNumId w:val="8"/>
  </w:num>
  <w:num w:numId="25">
    <w:abstractNumId w:val="11"/>
  </w:num>
  <w:num w:numId="26">
    <w:abstractNumId w:val="21"/>
  </w:num>
  <w:num w:numId="2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Simmi Puri">
    <w15:presenceInfo w15:providerId="Windows Live" w15:userId="91b016fa778b08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revisionView w:markup="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6B1"/>
    <w:rsid w:val="00016AAD"/>
    <w:rsid w:val="000314A6"/>
    <w:rsid w:val="000336EC"/>
    <w:rsid w:val="000428BB"/>
    <w:rsid w:val="00050999"/>
    <w:rsid w:val="0005420B"/>
    <w:rsid w:val="00054A5C"/>
    <w:rsid w:val="00054A73"/>
    <w:rsid w:val="00057122"/>
    <w:rsid w:val="00062DBC"/>
    <w:rsid w:val="00067580"/>
    <w:rsid w:val="00074CEF"/>
    <w:rsid w:val="00076EA7"/>
    <w:rsid w:val="0008223F"/>
    <w:rsid w:val="00090E77"/>
    <w:rsid w:val="000914D9"/>
    <w:rsid w:val="00093245"/>
    <w:rsid w:val="0009579F"/>
    <w:rsid w:val="000B3384"/>
    <w:rsid w:val="000C30E3"/>
    <w:rsid w:val="000C479E"/>
    <w:rsid w:val="000D49AF"/>
    <w:rsid w:val="000E3C10"/>
    <w:rsid w:val="000E7110"/>
    <w:rsid w:val="000F3E1C"/>
    <w:rsid w:val="001207E1"/>
    <w:rsid w:val="00131E7F"/>
    <w:rsid w:val="0013293B"/>
    <w:rsid w:val="001336AF"/>
    <w:rsid w:val="00133E17"/>
    <w:rsid w:val="00137C26"/>
    <w:rsid w:val="00140421"/>
    <w:rsid w:val="00147409"/>
    <w:rsid w:val="001600FD"/>
    <w:rsid w:val="00161072"/>
    <w:rsid w:val="00167FB0"/>
    <w:rsid w:val="00182706"/>
    <w:rsid w:val="00184F5A"/>
    <w:rsid w:val="001949E2"/>
    <w:rsid w:val="00197DC1"/>
    <w:rsid w:val="001A56E7"/>
    <w:rsid w:val="001B41CD"/>
    <w:rsid w:val="001D436F"/>
    <w:rsid w:val="001D766E"/>
    <w:rsid w:val="001E2E03"/>
    <w:rsid w:val="001E57A8"/>
    <w:rsid w:val="001E5A4F"/>
    <w:rsid w:val="001E7073"/>
    <w:rsid w:val="0021198C"/>
    <w:rsid w:val="0021271D"/>
    <w:rsid w:val="002236AF"/>
    <w:rsid w:val="00226598"/>
    <w:rsid w:val="00243D53"/>
    <w:rsid w:val="002453E9"/>
    <w:rsid w:val="00251D1C"/>
    <w:rsid w:val="00261DCE"/>
    <w:rsid w:val="00263FE0"/>
    <w:rsid w:val="00276132"/>
    <w:rsid w:val="002A078A"/>
    <w:rsid w:val="002A40AF"/>
    <w:rsid w:val="002A4543"/>
    <w:rsid w:val="002B3628"/>
    <w:rsid w:val="002E271D"/>
    <w:rsid w:val="002E3274"/>
    <w:rsid w:val="002F6597"/>
    <w:rsid w:val="003034AA"/>
    <w:rsid w:val="00306544"/>
    <w:rsid w:val="00306A57"/>
    <w:rsid w:val="00317ABD"/>
    <w:rsid w:val="00324A78"/>
    <w:rsid w:val="00325815"/>
    <w:rsid w:val="0032599C"/>
    <w:rsid w:val="00334457"/>
    <w:rsid w:val="00335082"/>
    <w:rsid w:val="00342DDF"/>
    <w:rsid w:val="0034304B"/>
    <w:rsid w:val="00350AA9"/>
    <w:rsid w:val="00350F16"/>
    <w:rsid w:val="00350FB3"/>
    <w:rsid w:val="00356EC4"/>
    <w:rsid w:val="00361522"/>
    <w:rsid w:val="003629BE"/>
    <w:rsid w:val="00393F99"/>
    <w:rsid w:val="003A46B5"/>
    <w:rsid w:val="003C2E61"/>
    <w:rsid w:val="003C3978"/>
    <w:rsid w:val="003C4CCD"/>
    <w:rsid w:val="003C7515"/>
    <w:rsid w:val="003D310F"/>
    <w:rsid w:val="003D799D"/>
    <w:rsid w:val="003E4C7E"/>
    <w:rsid w:val="003E4EE5"/>
    <w:rsid w:val="003F26B0"/>
    <w:rsid w:val="003F3D4D"/>
    <w:rsid w:val="003F74CC"/>
    <w:rsid w:val="004008AE"/>
    <w:rsid w:val="0040441D"/>
    <w:rsid w:val="004154FE"/>
    <w:rsid w:val="004223B2"/>
    <w:rsid w:val="004223C1"/>
    <w:rsid w:val="00427C08"/>
    <w:rsid w:val="00433974"/>
    <w:rsid w:val="0043665D"/>
    <w:rsid w:val="00437C89"/>
    <w:rsid w:val="00440D15"/>
    <w:rsid w:val="004455B1"/>
    <w:rsid w:val="0044747B"/>
    <w:rsid w:val="00454EDA"/>
    <w:rsid w:val="00457A59"/>
    <w:rsid w:val="004621A9"/>
    <w:rsid w:val="00462F3F"/>
    <w:rsid w:val="00466ADD"/>
    <w:rsid w:val="00481E68"/>
    <w:rsid w:val="004874F4"/>
    <w:rsid w:val="00491D9D"/>
    <w:rsid w:val="00495CE5"/>
    <w:rsid w:val="00497555"/>
    <w:rsid w:val="004A11CB"/>
    <w:rsid w:val="004A6518"/>
    <w:rsid w:val="004A7146"/>
    <w:rsid w:val="004B329F"/>
    <w:rsid w:val="004B4D4D"/>
    <w:rsid w:val="004C0630"/>
    <w:rsid w:val="004C6082"/>
    <w:rsid w:val="004C6637"/>
    <w:rsid w:val="004D4D55"/>
    <w:rsid w:val="004F1873"/>
    <w:rsid w:val="004F4A7B"/>
    <w:rsid w:val="00514E64"/>
    <w:rsid w:val="00525358"/>
    <w:rsid w:val="00541737"/>
    <w:rsid w:val="005434FA"/>
    <w:rsid w:val="0056060A"/>
    <w:rsid w:val="0056245F"/>
    <w:rsid w:val="00580152"/>
    <w:rsid w:val="005804CF"/>
    <w:rsid w:val="00582B29"/>
    <w:rsid w:val="0058552E"/>
    <w:rsid w:val="005A0236"/>
    <w:rsid w:val="005A3778"/>
    <w:rsid w:val="005A45E0"/>
    <w:rsid w:val="005A61D6"/>
    <w:rsid w:val="005C1F33"/>
    <w:rsid w:val="005C5030"/>
    <w:rsid w:val="005D0EF6"/>
    <w:rsid w:val="005E2B4A"/>
    <w:rsid w:val="005E2CB8"/>
    <w:rsid w:val="00601048"/>
    <w:rsid w:val="006217E3"/>
    <w:rsid w:val="00624B93"/>
    <w:rsid w:val="00631332"/>
    <w:rsid w:val="006411DB"/>
    <w:rsid w:val="006576E1"/>
    <w:rsid w:val="006617A6"/>
    <w:rsid w:val="00677A7F"/>
    <w:rsid w:val="00691265"/>
    <w:rsid w:val="006916F6"/>
    <w:rsid w:val="006A5745"/>
    <w:rsid w:val="006B10A2"/>
    <w:rsid w:val="006B4E59"/>
    <w:rsid w:val="006C68B9"/>
    <w:rsid w:val="006E1978"/>
    <w:rsid w:val="006E285A"/>
    <w:rsid w:val="006E3A02"/>
    <w:rsid w:val="006F0BD6"/>
    <w:rsid w:val="007033B8"/>
    <w:rsid w:val="0070496E"/>
    <w:rsid w:val="00711DDC"/>
    <w:rsid w:val="00716580"/>
    <w:rsid w:val="00726BE6"/>
    <w:rsid w:val="00731926"/>
    <w:rsid w:val="007439F2"/>
    <w:rsid w:val="00743FD1"/>
    <w:rsid w:val="007454A2"/>
    <w:rsid w:val="007628F3"/>
    <w:rsid w:val="0076620E"/>
    <w:rsid w:val="00774B12"/>
    <w:rsid w:val="007753B4"/>
    <w:rsid w:val="007815E8"/>
    <w:rsid w:val="00784812"/>
    <w:rsid w:val="007947C1"/>
    <w:rsid w:val="00794842"/>
    <w:rsid w:val="007A092D"/>
    <w:rsid w:val="007A359C"/>
    <w:rsid w:val="007A3D22"/>
    <w:rsid w:val="007A4F9F"/>
    <w:rsid w:val="007D3AD6"/>
    <w:rsid w:val="007D3B29"/>
    <w:rsid w:val="007D4949"/>
    <w:rsid w:val="007F0FF4"/>
    <w:rsid w:val="007F16B1"/>
    <w:rsid w:val="007F3415"/>
    <w:rsid w:val="007F3FFC"/>
    <w:rsid w:val="007F47FB"/>
    <w:rsid w:val="007F53AD"/>
    <w:rsid w:val="008032D2"/>
    <w:rsid w:val="00816380"/>
    <w:rsid w:val="008278CD"/>
    <w:rsid w:val="00856945"/>
    <w:rsid w:val="008754B8"/>
    <w:rsid w:val="00881107"/>
    <w:rsid w:val="00882DC5"/>
    <w:rsid w:val="00892882"/>
    <w:rsid w:val="0089756F"/>
    <w:rsid w:val="008A739D"/>
    <w:rsid w:val="008B7C29"/>
    <w:rsid w:val="008B7E82"/>
    <w:rsid w:val="008C74BD"/>
    <w:rsid w:val="008D0933"/>
    <w:rsid w:val="008E153C"/>
    <w:rsid w:val="008E7A2D"/>
    <w:rsid w:val="008F05FE"/>
    <w:rsid w:val="009004BD"/>
    <w:rsid w:val="00904E03"/>
    <w:rsid w:val="00910DF5"/>
    <w:rsid w:val="00915226"/>
    <w:rsid w:val="0092164D"/>
    <w:rsid w:val="00922A28"/>
    <w:rsid w:val="0093080F"/>
    <w:rsid w:val="00933B8E"/>
    <w:rsid w:val="00935E8D"/>
    <w:rsid w:val="00940A8B"/>
    <w:rsid w:val="00964B49"/>
    <w:rsid w:val="009675ED"/>
    <w:rsid w:val="00972F93"/>
    <w:rsid w:val="00985D83"/>
    <w:rsid w:val="00995163"/>
    <w:rsid w:val="009A40FD"/>
    <w:rsid w:val="009B57F7"/>
    <w:rsid w:val="009B5E95"/>
    <w:rsid w:val="009C5335"/>
    <w:rsid w:val="009E0FE4"/>
    <w:rsid w:val="009E3692"/>
    <w:rsid w:val="009E77F8"/>
    <w:rsid w:val="009F1345"/>
    <w:rsid w:val="00A10FE9"/>
    <w:rsid w:val="00A1342A"/>
    <w:rsid w:val="00A201BF"/>
    <w:rsid w:val="00A206CF"/>
    <w:rsid w:val="00A2355C"/>
    <w:rsid w:val="00A23930"/>
    <w:rsid w:val="00A326A6"/>
    <w:rsid w:val="00A361E1"/>
    <w:rsid w:val="00A46C96"/>
    <w:rsid w:val="00A51B67"/>
    <w:rsid w:val="00A67DAD"/>
    <w:rsid w:val="00A75233"/>
    <w:rsid w:val="00A81EDF"/>
    <w:rsid w:val="00A85F52"/>
    <w:rsid w:val="00A95F9A"/>
    <w:rsid w:val="00AA6B94"/>
    <w:rsid w:val="00AB4CDD"/>
    <w:rsid w:val="00AC61E5"/>
    <w:rsid w:val="00AE0DB3"/>
    <w:rsid w:val="00AE4A71"/>
    <w:rsid w:val="00B3061C"/>
    <w:rsid w:val="00B33381"/>
    <w:rsid w:val="00B354F4"/>
    <w:rsid w:val="00B40537"/>
    <w:rsid w:val="00B524FE"/>
    <w:rsid w:val="00B63266"/>
    <w:rsid w:val="00B70E8B"/>
    <w:rsid w:val="00B713B4"/>
    <w:rsid w:val="00B90BE7"/>
    <w:rsid w:val="00B92FBE"/>
    <w:rsid w:val="00B952D0"/>
    <w:rsid w:val="00BA45AE"/>
    <w:rsid w:val="00BB2C58"/>
    <w:rsid w:val="00BD4F97"/>
    <w:rsid w:val="00BF3D64"/>
    <w:rsid w:val="00BF4DED"/>
    <w:rsid w:val="00C009DD"/>
    <w:rsid w:val="00C05F52"/>
    <w:rsid w:val="00C17B44"/>
    <w:rsid w:val="00C26479"/>
    <w:rsid w:val="00C4095E"/>
    <w:rsid w:val="00C41296"/>
    <w:rsid w:val="00C43803"/>
    <w:rsid w:val="00C4609F"/>
    <w:rsid w:val="00C46E0B"/>
    <w:rsid w:val="00C57BF7"/>
    <w:rsid w:val="00C6206D"/>
    <w:rsid w:val="00C66C47"/>
    <w:rsid w:val="00C71825"/>
    <w:rsid w:val="00CB336A"/>
    <w:rsid w:val="00CB49CD"/>
    <w:rsid w:val="00CD399C"/>
    <w:rsid w:val="00CE5F23"/>
    <w:rsid w:val="00CE6165"/>
    <w:rsid w:val="00CF286F"/>
    <w:rsid w:val="00CF3CE1"/>
    <w:rsid w:val="00CF3E8C"/>
    <w:rsid w:val="00CF5138"/>
    <w:rsid w:val="00D02897"/>
    <w:rsid w:val="00D16BFB"/>
    <w:rsid w:val="00D23572"/>
    <w:rsid w:val="00D23BD5"/>
    <w:rsid w:val="00D42B02"/>
    <w:rsid w:val="00D505A2"/>
    <w:rsid w:val="00D53786"/>
    <w:rsid w:val="00D62E67"/>
    <w:rsid w:val="00D637FF"/>
    <w:rsid w:val="00D65DF6"/>
    <w:rsid w:val="00D83C7F"/>
    <w:rsid w:val="00D9324B"/>
    <w:rsid w:val="00D94320"/>
    <w:rsid w:val="00D97AAC"/>
    <w:rsid w:val="00DA689F"/>
    <w:rsid w:val="00DC01A6"/>
    <w:rsid w:val="00DC6A97"/>
    <w:rsid w:val="00DD3628"/>
    <w:rsid w:val="00E00CB0"/>
    <w:rsid w:val="00E0497E"/>
    <w:rsid w:val="00E14D86"/>
    <w:rsid w:val="00E21B06"/>
    <w:rsid w:val="00E22420"/>
    <w:rsid w:val="00E40721"/>
    <w:rsid w:val="00E542C4"/>
    <w:rsid w:val="00E56311"/>
    <w:rsid w:val="00E60A5A"/>
    <w:rsid w:val="00E72CD3"/>
    <w:rsid w:val="00E75131"/>
    <w:rsid w:val="00E95094"/>
    <w:rsid w:val="00EA1AFB"/>
    <w:rsid w:val="00EA5167"/>
    <w:rsid w:val="00EA67C7"/>
    <w:rsid w:val="00EB7E3B"/>
    <w:rsid w:val="00ED13B3"/>
    <w:rsid w:val="00ED1F8D"/>
    <w:rsid w:val="00ED2DD3"/>
    <w:rsid w:val="00ED3CE9"/>
    <w:rsid w:val="00ED7352"/>
    <w:rsid w:val="00EE12D2"/>
    <w:rsid w:val="00EE438C"/>
    <w:rsid w:val="00EE4998"/>
    <w:rsid w:val="00EE59BF"/>
    <w:rsid w:val="00EF44E0"/>
    <w:rsid w:val="00EF4682"/>
    <w:rsid w:val="00EF71D5"/>
    <w:rsid w:val="00EF71EB"/>
    <w:rsid w:val="00F01128"/>
    <w:rsid w:val="00F12D77"/>
    <w:rsid w:val="00F159E7"/>
    <w:rsid w:val="00F17188"/>
    <w:rsid w:val="00F36719"/>
    <w:rsid w:val="00F36FEF"/>
    <w:rsid w:val="00F40FA2"/>
    <w:rsid w:val="00F41ADD"/>
    <w:rsid w:val="00F4411B"/>
    <w:rsid w:val="00F446C9"/>
    <w:rsid w:val="00F460C5"/>
    <w:rsid w:val="00F46DC7"/>
    <w:rsid w:val="00F53134"/>
    <w:rsid w:val="00F72D29"/>
    <w:rsid w:val="00F764DB"/>
    <w:rsid w:val="00F76EA2"/>
    <w:rsid w:val="00F81CCD"/>
    <w:rsid w:val="00FB6EEB"/>
    <w:rsid w:val="00FB7F36"/>
    <w:rsid w:val="00FD1D1F"/>
    <w:rsid w:val="00FE0DBC"/>
    <w:rsid w:val="00FE311E"/>
    <w:rsid w:val="00FE603A"/>
    <w:rsid w:val="00FE6FA5"/>
    <w:rsid w:val="00FF35E6"/>
    <w:rsid w:val="00FF7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ED749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6B5"/>
    <w:rPr>
      <w:rFonts w:ascii="Times New Roman" w:hAnsi="Times New Roman" w:cs="Times New Roman"/>
    </w:rPr>
  </w:style>
  <w:style w:type="paragraph" w:styleId="Heading1">
    <w:name w:val="heading 1"/>
    <w:basedOn w:val="Normal"/>
    <w:next w:val="Normal"/>
    <w:link w:val="Heading1Char"/>
    <w:uiPriority w:val="9"/>
    <w:qFormat/>
    <w:rsid w:val="00892882"/>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28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B1"/>
    <w:pPr>
      <w:ind w:left="720"/>
      <w:contextualSpacing/>
    </w:pPr>
  </w:style>
  <w:style w:type="paragraph" w:styleId="Header">
    <w:name w:val="header"/>
    <w:basedOn w:val="Normal"/>
    <w:link w:val="HeaderChar"/>
    <w:uiPriority w:val="99"/>
    <w:unhideWhenUsed/>
    <w:rsid w:val="007A4F9F"/>
    <w:pPr>
      <w:tabs>
        <w:tab w:val="center" w:pos="4320"/>
        <w:tab w:val="right" w:pos="8640"/>
      </w:tabs>
    </w:pPr>
  </w:style>
  <w:style w:type="character" w:customStyle="1" w:styleId="HeaderChar">
    <w:name w:val="Header Char"/>
    <w:basedOn w:val="DefaultParagraphFont"/>
    <w:link w:val="Header"/>
    <w:uiPriority w:val="99"/>
    <w:rsid w:val="007A4F9F"/>
  </w:style>
  <w:style w:type="paragraph" w:styleId="Footer">
    <w:name w:val="footer"/>
    <w:basedOn w:val="Normal"/>
    <w:link w:val="FooterChar"/>
    <w:uiPriority w:val="99"/>
    <w:unhideWhenUsed/>
    <w:rsid w:val="007A4F9F"/>
    <w:pPr>
      <w:tabs>
        <w:tab w:val="center" w:pos="4320"/>
        <w:tab w:val="right" w:pos="8640"/>
      </w:tabs>
    </w:pPr>
  </w:style>
  <w:style w:type="character" w:customStyle="1" w:styleId="FooterChar">
    <w:name w:val="Footer Char"/>
    <w:basedOn w:val="DefaultParagraphFont"/>
    <w:link w:val="Footer"/>
    <w:uiPriority w:val="99"/>
    <w:rsid w:val="007A4F9F"/>
  </w:style>
  <w:style w:type="character" w:customStyle="1" w:styleId="apple-converted-space">
    <w:name w:val="apple-converted-space"/>
    <w:basedOn w:val="DefaultParagraphFont"/>
    <w:rsid w:val="007A4F9F"/>
  </w:style>
  <w:style w:type="character" w:styleId="Hyperlink">
    <w:name w:val="Hyperlink"/>
    <w:basedOn w:val="DefaultParagraphFont"/>
    <w:uiPriority w:val="99"/>
    <w:unhideWhenUsed/>
    <w:rsid w:val="000F3E1C"/>
    <w:rPr>
      <w:color w:val="0000FF" w:themeColor="hyperlink"/>
      <w:u w:val="single"/>
    </w:rPr>
  </w:style>
  <w:style w:type="paragraph" w:styleId="NormalWeb">
    <w:name w:val="Normal (Web)"/>
    <w:basedOn w:val="Normal"/>
    <w:uiPriority w:val="99"/>
    <w:semiHidden/>
    <w:unhideWhenUsed/>
    <w:rsid w:val="00C71825"/>
    <w:pPr>
      <w:spacing w:before="100" w:beforeAutospacing="1" w:after="100" w:afterAutospacing="1"/>
    </w:pPr>
  </w:style>
  <w:style w:type="character" w:styleId="Strong">
    <w:name w:val="Strong"/>
    <w:basedOn w:val="DefaultParagraphFont"/>
    <w:uiPriority w:val="22"/>
    <w:qFormat/>
    <w:rsid w:val="00C71825"/>
    <w:rPr>
      <w:b/>
      <w:bCs/>
    </w:rPr>
  </w:style>
  <w:style w:type="character" w:customStyle="1" w:styleId="aqj">
    <w:name w:val="aqj"/>
    <w:basedOn w:val="DefaultParagraphFont"/>
    <w:rsid w:val="0058552E"/>
  </w:style>
  <w:style w:type="paragraph" w:styleId="BalloonText">
    <w:name w:val="Balloon Text"/>
    <w:basedOn w:val="Normal"/>
    <w:link w:val="BalloonTextChar"/>
    <w:uiPriority w:val="99"/>
    <w:semiHidden/>
    <w:unhideWhenUsed/>
    <w:rsid w:val="00D932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24B"/>
    <w:rPr>
      <w:rFonts w:ascii="Lucida Grande" w:hAnsi="Lucida Grande" w:cs="Lucida Grande"/>
      <w:sz w:val="18"/>
      <w:szCs w:val="18"/>
    </w:rPr>
  </w:style>
  <w:style w:type="paragraph" w:styleId="Revision">
    <w:name w:val="Revision"/>
    <w:hidden/>
    <w:uiPriority w:val="99"/>
    <w:semiHidden/>
    <w:rsid w:val="00334457"/>
    <w:rPr>
      <w:rFonts w:ascii="Times New Roman" w:hAnsi="Times New Roman" w:cs="Times New Roman"/>
    </w:rPr>
  </w:style>
  <w:style w:type="character" w:customStyle="1" w:styleId="Heading1Char">
    <w:name w:val="Heading 1 Char"/>
    <w:basedOn w:val="DefaultParagraphFont"/>
    <w:link w:val="Heading1"/>
    <w:uiPriority w:val="9"/>
    <w:rsid w:val="008928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2882"/>
    <w:rPr>
      <w:rFonts w:asciiTheme="majorHAnsi" w:eastAsiaTheme="majorEastAsia" w:hAnsiTheme="majorHAnsi" w:cstheme="majorBidi"/>
      <w:b/>
      <w:bCs/>
      <w:color w:val="4F81BD" w:themeColor="accent1"/>
      <w:sz w:val="26"/>
      <w:szCs w:val="26"/>
    </w:rPr>
  </w:style>
  <w:style w:type="character" w:customStyle="1" w:styleId="eph">
    <w:name w:val="_eph"/>
    <w:basedOn w:val="DefaultParagraphFont"/>
    <w:rsid w:val="00B9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0762">
      <w:bodyDiv w:val="1"/>
      <w:marLeft w:val="0"/>
      <w:marRight w:val="0"/>
      <w:marTop w:val="0"/>
      <w:marBottom w:val="0"/>
      <w:divBdr>
        <w:top w:val="none" w:sz="0" w:space="0" w:color="auto"/>
        <w:left w:val="none" w:sz="0" w:space="0" w:color="auto"/>
        <w:bottom w:val="none" w:sz="0" w:space="0" w:color="auto"/>
        <w:right w:val="none" w:sz="0" w:space="0" w:color="auto"/>
      </w:divBdr>
      <w:divsChild>
        <w:div w:id="290982070">
          <w:marLeft w:val="0"/>
          <w:marRight w:val="0"/>
          <w:marTop w:val="0"/>
          <w:marBottom w:val="0"/>
          <w:divBdr>
            <w:top w:val="none" w:sz="0" w:space="0" w:color="auto"/>
            <w:left w:val="none" w:sz="0" w:space="0" w:color="auto"/>
            <w:bottom w:val="none" w:sz="0" w:space="0" w:color="auto"/>
            <w:right w:val="none" w:sz="0" w:space="0" w:color="auto"/>
          </w:divBdr>
        </w:div>
        <w:div w:id="1205748332">
          <w:marLeft w:val="0"/>
          <w:marRight w:val="0"/>
          <w:marTop w:val="0"/>
          <w:marBottom w:val="0"/>
          <w:divBdr>
            <w:top w:val="none" w:sz="0" w:space="0" w:color="auto"/>
            <w:left w:val="none" w:sz="0" w:space="0" w:color="auto"/>
            <w:bottom w:val="none" w:sz="0" w:space="0" w:color="auto"/>
            <w:right w:val="none" w:sz="0" w:space="0" w:color="auto"/>
          </w:divBdr>
        </w:div>
        <w:div w:id="857281197">
          <w:marLeft w:val="0"/>
          <w:marRight w:val="0"/>
          <w:marTop w:val="0"/>
          <w:marBottom w:val="0"/>
          <w:divBdr>
            <w:top w:val="none" w:sz="0" w:space="0" w:color="auto"/>
            <w:left w:val="none" w:sz="0" w:space="0" w:color="auto"/>
            <w:bottom w:val="none" w:sz="0" w:space="0" w:color="auto"/>
            <w:right w:val="none" w:sz="0" w:space="0" w:color="auto"/>
          </w:divBdr>
        </w:div>
        <w:div w:id="147944831">
          <w:marLeft w:val="0"/>
          <w:marRight w:val="0"/>
          <w:marTop w:val="0"/>
          <w:marBottom w:val="0"/>
          <w:divBdr>
            <w:top w:val="none" w:sz="0" w:space="0" w:color="auto"/>
            <w:left w:val="none" w:sz="0" w:space="0" w:color="auto"/>
            <w:bottom w:val="none" w:sz="0" w:space="0" w:color="auto"/>
            <w:right w:val="none" w:sz="0" w:space="0" w:color="auto"/>
          </w:divBdr>
        </w:div>
        <w:div w:id="1146967801">
          <w:marLeft w:val="0"/>
          <w:marRight w:val="0"/>
          <w:marTop w:val="0"/>
          <w:marBottom w:val="0"/>
          <w:divBdr>
            <w:top w:val="none" w:sz="0" w:space="0" w:color="auto"/>
            <w:left w:val="none" w:sz="0" w:space="0" w:color="auto"/>
            <w:bottom w:val="none" w:sz="0" w:space="0" w:color="auto"/>
            <w:right w:val="none" w:sz="0" w:space="0" w:color="auto"/>
          </w:divBdr>
        </w:div>
        <w:div w:id="698818778">
          <w:marLeft w:val="0"/>
          <w:marRight w:val="0"/>
          <w:marTop w:val="0"/>
          <w:marBottom w:val="0"/>
          <w:divBdr>
            <w:top w:val="none" w:sz="0" w:space="0" w:color="auto"/>
            <w:left w:val="none" w:sz="0" w:space="0" w:color="auto"/>
            <w:bottom w:val="none" w:sz="0" w:space="0" w:color="auto"/>
            <w:right w:val="none" w:sz="0" w:space="0" w:color="auto"/>
          </w:divBdr>
        </w:div>
        <w:div w:id="1844273836">
          <w:marLeft w:val="0"/>
          <w:marRight w:val="0"/>
          <w:marTop w:val="0"/>
          <w:marBottom w:val="0"/>
          <w:divBdr>
            <w:top w:val="none" w:sz="0" w:space="0" w:color="auto"/>
            <w:left w:val="none" w:sz="0" w:space="0" w:color="auto"/>
            <w:bottom w:val="none" w:sz="0" w:space="0" w:color="auto"/>
            <w:right w:val="none" w:sz="0" w:space="0" w:color="auto"/>
          </w:divBdr>
        </w:div>
        <w:div w:id="419255319">
          <w:marLeft w:val="0"/>
          <w:marRight w:val="0"/>
          <w:marTop w:val="0"/>
          <w:marBottom w:val="0"/>
          <w:divBdr>
            <w:top w:val="none" w:sz="0" w:space="0" w:color="auto"/>
            <w:left w:val="none" w:sz="0" w:space="0" w:color="auto"/>
            <w:bottom w:val="none" w:sz="0" w:space="0" w:color="auto"/>
            <w:right w:val="none" w:sz="0" w:space="0" w:color="auto"/>
          </w:divBdr>
        </w:div>
        <w:div w:id="657267957">
          <w:marLeft w:val="0"/>
          <w:marRight w:val="0"/>
          <w:marTop w:val="0"/>
          <w:marBottom w:val="0"/>
          <w:divBdr>
            <w:top w:val="none" w:sz="0" w:space="0" w:color="auto"/>
            <w:left w:val="none" w:sz="0" w:space="0" w:color="auto"/>
            <w:bottom w:val="none" w:sz="0" w:space="0" w:color="auto"/>
            <w:right w:val="none" w:sz="0" w:space="0" w:color="auto"/>
          </w:divBdr>
        </w:div>
        <w:div w:id="1655404342">
          <w:marLeft w:val="0"/>
          <w:marRight w:val="0"/>
          <w:marTop w:val="0"/>
          <w:marBottom w:val="0"/>
          <w:divBdr>
            <w:top w:val="none" w:sz="0" w:space="0" w:color="auto"/>
            <w:left w:val="none" w:sz="0" w:space="0" w:color="auto"/>
            <w:bottom w:val="none" w:sz="0" w:space="0" w:color="auto"/>
            <w:right w:val="none" w:sz="0" w:space="0" w:color="auto"/>
          </w:divBdr>
        </w:div>
      </w:divsChild>
    </w:div>
    <w:div w:id="81882048">
      <w:bodyDiv w:val="1"/>
      <w:marLeft w:val="0"/>
      <w:marRight w:val="0"/>
      <w:marTop w:val="0"/>
      <w:marBottom w:val="0"/>
      <w:divBdr>
        <w:top w:val="none" w:sz="0" w:space="0" w:color="auto"/>
        <w:left w:val="none" w:sz="0" w:space="0" w:color="auto"/>
        <w:bottom w:val="none" w:sz="0" w:space="0" w:color="auto"/>
        <w:right w:val="none" w:sz="0" w:space="0" w:color="auto"/>
      </w:divBdr>
    </w:div>
    <w:div w:id="162165467">
      <w:bodyDiv w:val="1"/>
      <w:marLeft w:val="0"/>
      <w:marRight w:val="0"/>
      <w:marTop w:val="0"/>
      <w:marBottom w:val="0"/>
      <w:divBdr>
        <w:top w:val="none" w:sz="0" w:space="0" w:color="auto"/>
        <w:left w:val="none" w:sz="0" w:space="0" w:color="auto"/>
        <w:bottom w:val="none" w:sz="0" w:space="0" w:color="auto"/>
        <w:right w:val="none" w:sz="0" w:space="0" w:color="auto"/>
      </w:divBdr>
    </w:div>
    <w:div w:id="326131567">
      <w:bodyDiv w:val="1"/>
      <w:marLeft w:val="0"/>
      <w:marRight w:val="0"/>
      <w:marTop w:val="0"/>
      <w:marBottom w:val="0"/>
      <w:divBdr>
        <w:top w:val="none" w:sz="0" w:space="0" w:color="auto"/>
        <w:left w:val="none" w:sz="0" w:space="0" w:color="auto"/>
        <w:bottom w:val="none" w:sz="0" w:space="0" w:color="auto"/>
        <w:right w:val="none" w:sz="0" w:space="0" w:color="auto"/>
      </w:divBdr>
    </w:div>
    <w:div w:id="646396756">
      <w:bodyDiv w:val="1"/>
      <w:marLeft w:val="0"/>
      <w:marRight w:val="0"/>
      <w:marTop w:val="0"/>
      <w:marBottom w:val="0"/>
      <w:divBdr>
        <w:top w:val="none" w:sz="0" w:space="0" w:color="auto"/>
        <w:left w:val="none" w:sz="0" w:space="0" w:color="auto"/>
        <w:bottom w:val="none" w:sz="0" w:space="0" w:color="auto"/>
        <w:right w:val="none" w:sz="0" w:space="0" w:color="auto"/>
      </w:divBdr>
      <w:divsChild>
        <w:div w:id="1265115420">
          <w:marLeft w:val="0"/>
          <w:marRight w:val="0"/>
          <w:marTop w:val="0"/>
          <w:marBottom w:val="0"/>
          <w:divBdr>
            <w:top w:val="none" w:sz="0" w:space="0" w:color="auto"/>
            <w:left w:val="none" w:sz="0" w:space="0" w:color="auto"/>
            <w:bottom w:val="none" w:sz="0" w:space="0" w:color="auto"/>
            <w:right w:val="none" w:sz="0" w:space="0" w:color="auto"/>
          </w:divBdr>
        </w:div>
        <w:div w:id="1002591345">
          <w:marLeft w:val="0"/>
          <w:marRight w:val="0"/>
          <w:marTop w:val="0"/>
          <w:marBottom w:val="0"/>
          <w:divBdr>
            <w:top w:val="none" w:sz="0" w:space="0" w:color="auto"/>
            <w:left w:val="none" w:sz="0" w:space="0" w:color="auto"/>
            <w:bottom w:val="none" w:sz="0" w:space="0" w:color="auto"/>
            <w:right w:val="none" w:sz="0" w:space="0" w:color="auto"/>
          </w:divBdr>
        </w:div>
        <w:div w:id="370347530">
          <w:marLeft w:val="0"/>
          <w:marRight w:val="0"/>
          <w:marTop w:val="0"/>
          <w:marBottom w:val="0"/>
          <w:divBdr>
            <w:top w:val="none" w:sz="0" w:space="0" w:color="auto"/>
            <w:left w:val="none" w:sz="0" w:space="0" w:color="auto"/>
            <w:bottom w:val="none" w:sz="0" w:space="0" w:color="auto"/>
            <w:right w:val="none" w:sz="0" w:space="0" w:color="auto"/>
          </w:divBdr>
        </w:div>
        <w:div w:id="876503892">
          <w:marLeft w:val="0"/>
          <w:marRight w:val="0"/>
          <w:marTop w:val="0"/>
          <w:marBottom w:val="0"/>
          <w:divBdr>
            <w:top w:val="none" w:sz="0" w:space="0" w:color="auto"/>
            <w:left w:val="none" w:sz="0" w:space="0" w:color="auto"/>
            <w:bottom w:val="none" w:sz="0" w:space="0" w:color="auto"/>
            <w:right w:val="none" w:sz="0" w:space="0" w:color="auto"/>
          </w:divBdr>
        </w:div>
        <w:div w:id="888103147">
          <w:marLeft w:val="0"/>
          <w:marRight w:val="0"/>
          <w:marTop w:val="0"/>
          <w:marBottom w:val="0"/>
          <w:divBdr>
            <w:top w:val="none" w:sz="0" w:space="0" w:color="auto"/>
            <w:left w:val="none" w:sz="0" w:space="0" w:color="auto"/>
            <w:bottom w:val="none" w:sz="0" w:space="0" w:color="auto"/>
            <w:right w:val="none" w:sz="0" w:space="0" w:color="auto"/>
          </w:divBdr>
        </w:div>
        <w:div w:id="1067846021">
          <w:marLeft w:val="0"/>
          <w:marRight w:val="0"/>
          <w:marTop w:val="0"/>
          <w:marBottom w:val="0"/>
          <w:divBdr>
            <w:top w:val="none" w:sz="0" w:space="0" w:color="auto"/>
            <w:left w:val="none" w:sz="0" w:space="0" w:color="auto"/>
            <w:bottom w:val="none" w:sz="0" w:space="0" w:color="auto"/>
            <w:right w:val="none" w:sz="0" w:space="0" w:color="auto"/>
          </w:divBdr>
        </w:div>
        <w:div w:id="800422074">
          <w:marLeft w:val="0"/>
          <w:marRight w:val="0"/>
          <w:marTop w:val="0"/>
          <w:marBottom w:val="0"/>
          <w:divBdr>
            <w:top w:val="none" w:sz="0" w:space="0" w:color="auto"/>
            <w:left w:val="none" w:sz="0" w:space="0" w:color="auto"/>
            <w:bottom w:val="none" w:sz="0" w:space="0" w:color="auto"/>
            <w:right w:val="none" w:sz="0" w:space="0" w:color="auto"/>
          </w:divBdr>
        </w:div>
      </w:divsChild>
    </w:div>
    <w:div w:id="666395968">
      <w:bodyDiv w:val="1"/>
      <w:marLeft w:val="0"/>
      <w:marRight w:val="0"/>
      <w:marTop w:val="0"/>
      <w:marBottom w:val="0"/>
      <w:divBdr>
        <w:top w:val="none" w:sz="0" w:space="0" w:color="auto"/>
        <w:left w:val="none" w:sz="0" w:space="0" w:color="auto"/>
        <w:bottom w:val="none" w:sz="0" w:space="0" w:color="auto"/>
        <w:right w:val="none" w:sz="0" w:space="0" w:color="auto"/>
      </w:divBdr>
      <w:divsChild>
        <w:div w:id="894783151">
          <w:marLeft w:val="0"/>
          <w:marRight w:val="0"/>
          <w:marTop w:val="0"/>
          <w:marBottom w:val="0"/>
          <w:divBdr>
            <w:top w:val="none" w:sz="0" w:space="0" w:color="auto"/>
            <w:left w:val="none" w:sz="0" w:space="0" w:color="auto"/>
            <w:bottom w:val="none" w:sz="0" w:space="0" w:color="auto"/>
            <w:right w:val="none" w:sz="0" w:space="0" w:color="auto"/>
          </w:divBdr>
        </w:div>
      </w:divsChild>
    </w:div>
    <w:div w:id="776172506">
      <w:bodyDiv w:val="1"/>
      <w:marLeft w:val="0"/>
      <w:marRight w:val="0"/>
      <w:marTop w:val="0"/>
      <w:marBottom w:val="0"/>
      <w:divBdr>
        <w:top w:val="none" w:sz="0" w:space="0" w:color="auto"/>
        <w:left w:val="none" w:sz="0" w:space="0" w:color="auto"/>
        <w:bottom w:val="none" w:sz="0" w:space="0" w:color="auto"/>
        <w:right w:val="none" w:sz="0" w:space="0" w:color="auto"/>
      </w:divBdr>
    </w:div>
    <w:div w:id="808128557">
      <w:bodyDiv w:val="1"/>
      <w:marLeft w:val="0"/>
      <w:marRight w:val="0"/>
      <w:marTop w:val="0"/>
      <w:marBottom w:val="0"/>
      <w:divBdr>
        <w:top w:val="none" w:sz="0" w:space="0" w:color="auto"/>
        <w:left w:val="none" w:sz="0" w:space="0" w:color="auto"/>
        <w:bottom w:val="none" w:sz="0" w:space="0" w:color="auto"/>
        <w:right w:val="none" w:sz="0" w:space="0" w:color="auto"/>
      </w:divBdr>
      <w:divsChild>
        <w:div w:id="1548646369">
          <w:marLeft w:val="-30"/>
          <w:marRight w:val="0"/>
          <w:marTop w:val="0"/>
          <w:marBottom w:val="0"/>
          <w:divBdr>
            <w:top w:val="none" w:sz="0" w:space="0" w:color="auto"/>
            <w:left w:val="none" w:sz="0" w:space="0" w:color="auto"/>
            <w:bottom w:val="none" w:sz="0" w:space="0" w:color="auto"/>
            <w:right w:val="none" w:sz="0" w:space="0" w:color="auto"/>
          </w:divBdr>
          <w:divsChild>
            <w:div w:id="431628936">
              <w:marLeft w:val="0"/>
              <w:marRight w:val="0"/>
              <w:marTop w:val="0"/>
              <w:marBottom w:val="0"/>
              <w:divBdr>
                <w:top w:val="none" w:sz="0" w:space="0" w:color="auto"/>
                <w:left w:val="none" w:sz="0" w:space="0" w:color="auto"/>
                <w:bottom w:val="none" w:sz="0" w:space="0" w:color="auto"/>
                <w:right w:val="none" w:sz="0" w:space="0" w:color="auto"/>
              </w:divBdr>
              <w:divsChild>
                <w:div w:id="20575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4318">
      <w:bodyDiv w:val="1"/>
      <w:marLeft w:val="0"/>
      <w:marRight w:val="0"/>
      <w:marTop w:val="0"/>
      <w:marBottom w:val="0"/>
      <w:divBdr>
        <w:top w:val="none" w:sz="0" w:space="0" w:color="auto"/>
        <w:left w:val="none" w:sz="0" w:space="0" w:color="auto"/>
        <w:bottom w:val="none" w:sz="0" w:space="0" w:color="auto"/>
        <w:right w:val="none" w:sz="0" w:space="0" w:color="auto"/>
      </w:divBdr>
    </w:div>
    <w:div w:id="1014067873">
      <w:bodyDiv w:val="1"/>
      <w:marLeft w:val="0"/>
      <w:marRight w:val="0"/>
      <w:marTop w:val="0"/>
      <w:marBottom w:val="0"/>
      <w:divBdr>
        <w:top w:val="none" w:sz="0" w:space="0" w:color="auto"/>
        <w:left w:val="none" w:sz="0" w:space="0" w:color="auto"/>
        <w:bottom w:val="none" w:sz="0" w:space="0" w:color="auto"/>
        <w:right w:val="none" w:sz="0" w:space="0" w:color="auto"/>
      </w:divBdr>
    </w:div>
    <w:div w:id="1100296180">
      <w:bodyDiv w:val="1"/>
      <w:marLeft w:val="0"/>
      <w:marRight w:val="0"/>
      <w:marTop w:val="0"/>
      <w:marBottom w:val="0"/>
      <w:divBdr>
        <w:top w:val="none" w:sz="0" w:space="0" w:color="auto"/>
        <w:left w:val="none" w:sz="0" w:space="0" w:color="auto"/>
        <w:bottom w:val="none" w:sz="0" w:space="0" w:color="auto"/>
        <w:right w:val="none" w:sz="0" w:space="0" w:color="auto"/>
      </w:divBdr>
    </w:div>
    <w:div w:id="1137992605">
      <w:bodyDiv w:val="1"/>
      <w:marLeft w:val="0"/>
      <w:marRight w:val="0"/>
      <w:marTop w:val="0"/>
      <w:marBottom w:val="0"/>
      <w:divBdr>
        <w:top w:val="none" w:sz="0" w:space="0" w:color="auto"/>
        <w:left w:val="none" w:sz="0" w:space="0" w:color="auto"/>
        <w:bottom w:val="none" w:sz="0" w:space="0" w:color="auto"/>
        <w:right w:val="none" w:sz="0" w:space="0" w:color="auto"/>
      </w:divBdr>
    </w:div>
    <w:div w:id="1221596249">
      <w:bodyDiv w:val="1"/>
      <w:marLeft w:val="0"/>
      <w:marRight w:val="0"/>
      <w:marTop w:val="0"/>
      <w:marBottom w:val="0"/>
      <w:divBdr>
        <w:top w:val="none" w:sz="0" w:space="0" w:color="auto"/>
        <w:left w:val="none" w:sz="0" w:space="0" w:color="auto"/>
        <w:bottom w:val="none" w:sz="0" w:space="0" w:color="auto"/>
        <w:right w:val="none" w:sz="0" w:space="0" w:color="auto"/>
      </w:divBdr>
      <w:divsChild>
        <w:div w:id="1876187967">
          <w:marLeft w:val="187"/>
          <w:marRight w:val="0"/>
          <w:marTop w:val="58"/>
          <w:marBottom w:val="0"/>
          <w:divBdr>
            <w:top w:val="none" w:sz="0" w:space="0" w:color="auto"/>
            <w:left w:val="none" w:sz="0" w:space="0" w:color="auto"/>
            <w:bottom w:val="none" w:sz="0" w:space="0" w:color="auto"/>
            <w:right w:val="none" w:sz="0" w:space="0" w:color="auto"/>
          </w:divBdr>
        </w:div>
        <w:div w:id="1823740187">
          <w:marLeft w:val="187"/>
          <w:marRight w:val="0"/>
          <w:marTop w:val="58"/>
          <w:marBottom w:val="0"/>
          <w:divBdr>
            <w:top w:val="none" w:sz="0" w:space="0" w:color="auto"/>
            <w:left w:val="none" w:sz="0" w:space="0" w:color="auto"/>
            <w:bottom w:val="none" w:sz="0" w:space="0" w:color="auto"/>
            <w:right w:val="none" w:sz="0" w:space="0" w:color="auto"/>
          </w:divBdr>
        </w:div>
      </w:divsChild>
    </w:div>
    <w:div w:id="1259682225">
      <w:bodyDiv w:val="1"/>
      <w:marLeft w:val="0"/>
      <w:marRight w:val="0"/>
      <w:marTop w:val="0"/>
      <w:marBottom w:val="0"/>
      <w:divBdr>
        <w:top w:val="none" w:sz="0" w:space="0" w:color="auto"/>
        <w:left w:val="none" w:sz="0" w:space="0" w:color="auto"/>
        <w:bottom w:val="none" w:sz="0" w:space="0" w:color="auto"/>
        <w:right w:val="none" w:sz="0" w:space="0" w:color="auto"/>
      </w:divBdr>
    </w:div>
    <w:div w:id="1454834075">
      <w:bodyDiv w:val="1"/>
      <w:marLeft w:val="0"/>
      <w:marRight w:val="0"/>
      <w:marTop w:val="0"/>
      <w:marBottom w:val="0"/>
      <w:divBdr>
        <w:top w:val="none" w:sz="0" w:space="0" w:color="auto"/>
        <w:left w:val="none" w:sz="0" w:space="0" w:color="auto"/>
        <w:bottom w:val="none" w:sz="0" w:space="0" w:color="auto"/>
        <w:right w:val="none" w:sz="0" w:space="0" w:color="auto"/>
      </w:divBdr>
    </w:div>
    <w:div w:id="1460144471">
      <w:bodyDiv w:val="1"/>
      <w:marLeft w:val="0"/>
      <w:marRight w:val="0"/>
      <w:marTop w:val="0"/>
      <w:marBottom w:val="0"/>
      <w:divBdr>
        <w:top w:val="none" w:sz="0" w:space="0" w:color="auto"/>
        <w:left w:val="none" w:sz="0" w:space="0" w:color="auto"/>
        <w:bottom w:val="none" w:sz="0" w:space="0" w:color="auto"/>
        <w:right w:val="none" w:sz="0" w:space="0" w:color="auto"/>
      </w:divBdr>
    </w:div>
    <w:div w:id="1682126458">
      <w:bodyDiv w:val="1"/>
      <w:marLeft w:val="0"/>
      <w:marRight w:val="0"/>
      <w:marTop w:val="0"/>
      <w:marBottom w:val="0"/>
      <w:divBdr>
        <w:top w:val="none" w:sz="0" w:space="0" w:color="auto"/>
        <w:left w:val="none" w:sz="0" w:space="0" w:color="auto"/>
        <w:bottom w:val="none" w:sz="0" w:space="0" w:color="auto"/>
        <w:right w:val="none" w:sz="0" w:space="0" w:color="auto"/>
      </w:divBdr>
      <w:divsChild>
        <w:div w:id="1546215407">
          <w:marLeft w:val="720"/>
          <w:marRight w:val="0"/>
          <w:marTop w:val="0"/>
          <w:marBottom w:val="0"/>
          <w:divBdr>
            <w:top w:val="none" w:sz="0" w:space="0" w:color="auto"/>
            <w:left w:val="none" w:sz="0" w:space="0" w:color="auto"/>
            <w:bottom w:val="none" w:sz="0" w:space="0" w:color="auto"/>
            <w:right w:val="none" w:sz="0" w:space="0" w:color="auto"/>
          </w:divBdr>
        </w:div>
        <w:div w:id="81755623">
          <w:marLeft w:val="720"/>
          <w:marRight w:val="0"/>
          <w:marTop w:val="0"/>
          <w:marBottom w:val="0"/>
          <w:divBdr>
            <w:top w:val="none" w:sz="0" w:space="0" w:color="auto"/>
            <w:left w:val="none" w:sz="0" w:space="0" w:color="auto"/>
            <w:bottom w:val="none" w:sz="0" w:space="0" w:color="auto"/>
            <w:right w:val="none" w:sz="0" w:space="0" w:color="auto"/>
          </w:divBdr>
        </w:div>
        <w:div w:id="1356732567">
          <w:marLeft w:val="720"/>
          <w:marRight w:val="0"/>
          <w:marTop w:val="0"/>
          <w:marBottom w:val="0"/>
          <w:divBdr>
            <w:top w:val="none" w:sz="0" w:space="0" w:color="auto"/>
            <w:left w:val="none" w:sz="0" w:space="0" w:color="auto"/>
            <w:bottom w:val="none" w:sz="0" w:space="0" w:color="auto"/>
            <w:right w:val="none" w:sz="0" w:space="0" w:color="auto"/>
          </w:divBdr>
        </w:div>
        <w:div w:id="1148980451">
          <w:marLeft w:val="720"/>
          <w:marRight w:val="0"/>
          <w:marTop w:val="0"/>
          <w:marBottom w:val="0"/>
          <w:divBdr>
            <w:top w:val="none" w:sz="0" w:space="0" w:color="auto"/>
            <w:left w:val="none" w:sz="0" w:space="0" w:color="auto"/>
            <w:bottom w:val="none" w:sz="0" w:space="0" w:color="auto"/>
            <w:right w:val="none" w:sz="0" w:space="0" w:color="auto"/>
          </w:divBdr>
        </w:div>
        <w:div w:id="398985814">
          <w:marLeft w:val="720"/>
          <w:marRight w:val="0"/>
          <w:marTop w:val="0"/>
          <w:marBottom w:val="0"/>
          <w:divBdr>
            <w:top w:val="none" w:sz="0" w:space="0" w:color="auto"/>
            <w:left w:val="none" w:sz="0" w:space="0" w:color="auto"/>
            <w:bottom w:val="none" w:sz="0" w:space="0" w:color="auto"/>
            <w:right w:val="none" w:sz="0" w:space="0" w:color="auto"/>
          </w:divBdr>
        </w:div>
        <w:div w:id="1147895342">
          <w:marLeft w:val="720"/>
          <w:marRight w:val="0"/>
          <w:marTop w:val="0"/>
          <w:marBottom w:val="0"/>
          <w:divBdr>
            <w:top w:val="none" w:sz="0" w:space="0" w:color="auto"/>
            <w:left w:val="none" w:sz="0" w:space="0" w:color="auto"/>
            <w:bottom w:val="none" w:sz="0" w:space="0" w:color="auto"/>
            <w:right w:val="none" w:sz="0" w:space="0" w:color="auto"/>
          </w:divBdr>
        </w:div>
      </w:divsChild>
    </w:div>
    <w:div w:id="1720745809">
      <w:bodyDiv w:val="1"/>
      <w:marLeft w:val="0"/>
      <w:marRight w:val="0"/>
      <w:marTop w:val="0"/>
      <w:marBottom w:val="0"/>
      <w:divBdr>
        <w:top w:val="none" w:sz="0" w:space="0" w:color="auto"/>
        <w:left w:val="none" w:sz="0" w:space="0" w:color="auto"/>
        <w:bottom w:val="none" w:sz="0" w:space="0" w:color="auto"/>
        <w:right w:val="none" w:sz="0" w:space="0" w:color="auto"/>
      </w:divBdr>
    </w:div>
    <w:div w:id="1954747422">
      <w:bodyDiv w:val="1"/>
      <w:marLeft w:val="0"/>
      <w:marRight w:val="0"/>
      <w:marTop w:val="0"/>
      <w:marBottom w:val="0"/>
      <w:divBdr>
        <w:top w:val="none" w:sz="0" w:space="0" w:color="auto"/>
        <w:left w:val="none" w:sz="0" w:space="0" w:color="auto"/>
        <w:bottom w:val="none" w:sz="0" w:space="0" w:color="auto"/>
        <w:right w:val="none" w:sz="0" w:space="0" w:color="auto"/>
      </w:divBdr>
    </w:div>
    <w:div w:id="1985545946">
      <w:bodyDiv w:val="1"/>
      <w:marLeft w:val="0"/>
      <w:marRight w:val="0"/>
      <w:marTop w:val="0"/>
      <w:marBottom w:val="0"/>
      <w:divBdr>
        <w:top w:val="none" w:sz="0" w:space="0" w:color="auto"/>
        <w:left w:val="none" w:sz="0" w:space="0" w:color="auto"/>
        <w:bottom w:val="none" w:sz="0" w:space="0" w:color="auto"/>
        <w:right w:val="none" w:sz="0" w:space="0" w:color="auto"/>
      </w:divBdr>
    </w:div>
    <w:div w:id="2023123829">
      <w:bodyDiv w:val="1"/>
      <w:marLeft w:val="0"/>
      <w:marRight w:val="0"/>
      <w:marTop w:val="0"/>
      <w:marBottom w:val="0"/>
      <w:divBdr>
        <w:top w:val="none" w:sz="0" w:space="0" w:color="auto"/>
        <w:left w:val="none" w:sz="0" w:space="0" w:color="auto"/>
        <w:bottom w:val="none" w:sz="0" w:space="0" w:color="auto"/>
        <w:right w:val="none" w:sz="0" w:space="0" w:color="auto"/>
      </w:divBdr>
    </w:div>
    <w:div w:id="2128694864">
      <w:bodyDiv w:val="1"/>
      <w:marLeft w:val="0"/>
      <w:marRight w:val="0"/>
      <w:marTop w:val="0"/>
      <w:marBottom w:val="0"/>
      <w:divBdr>
        <w:top w:val="none" w:sz="0" w:space="0" w:color="auto"/>
        <w:left w:val="none" w:sz="0" w:space="0" w:color="auto"/>
        <w:bottom w:val="none" w:sz="0" w:space="0" w:color="auto"/>
        <w:right w:val="none" w:sz="0" w:space="0" w:color="auto"/>
      </w:divBdr>
      <w:divsChild>
        <w:div w:id="1615557976">
          <w:marLeft w:val="0"/>
          <w:marRight w:val="0"/>
          <w:marTop w:val="0"/>
          <w:marBottom w:val="0"/>
          <w:divBdr>
            <w:top w:val="none" w:sz="0" w:space="0" w:color="auto"/>
            <w:left w:val="none" w:sz="0" w:space="0" w:color="auto"/>
            <w:bottom w:val="none" w:sz="0" w:space="0" w:color="auto"/>
            <w:right w:val="none" w:sz="0" w:space="0" w:color="auto"/>
          </w:divBdr>
        </w:div>
        <w:div w:id="1503354864">
          <w:marLeft w:val="0"/>
          <w:marRight w:val="0"/>
          <w:marTop w:val="0"/>
          <w:marBottom w:val="0"/>
          <w:divBdr>
            <w:top w:val="none" w:sz="0" w:space="0" w:color="auto"/>
            <w:left w:val="none" w:sz="0" w:space="0" w:color="auto"/>
            <w:bottom w:val="none" w:sz="0" w:space="0" w:color="auto"/>
            <w:right w:val="none" w:sz="0" w:space="0" w:color="auto"/>
          </w:divBdr>
        </w:div>
        <w:div w:id="398556890">
          <w:marLeft w:val="0"/>
          <w:marRight w:val="0"/>
          <w:marTop w:val="0"/>
          <w:marBottom w:val="0"/>
          <w:divBdr>
            <w:top w:val="none" w:sz="0" w:space="0" w:color="auto"/>
            <w:left w:val="none" w:sz="0" w:space="0" w:color="auto"/>
            <w:bottom w:val="none" w:sz="0" w:space="0" w:color="auto"/>
            <w:right w:val="none" w:sz="0" w:space="0" w:color="auto"/>
          </w:divBdr>
        </w:div>
        <w:div w:id="466824508">
          <w:marLeft w:val="0"/>
          <w:marRight w:val="0"/>
          <w:marTop w:val="0"/>
          <w:marBottom w:val="0"/>
          <w:divBdr>
            <w:top w:val="none" w:sz="0" w:space="0" w:color="auto"/>
            <w:left w:val="none" w:sz="0" w:space="0" w:color="auto"/>
            <w:bottom w:val="none" w:sz="0" w:space="0" w:color="auto"/>
            <w:right w:val="none" w:sz="0" w:space="0" w:color="auto"/>
          </w:divBdr>
        </w:div>
        <w:div w:id="1958218366">
          <w:marLeft w:val="0"/>
          <w:marRight w:val="0"/>
          <w:marTop w:val="0"/>
          <w:marBottom w:val="0"/>
          <w:divBdr>
            <w:top w:val="none" w:sz="0" w:space="0" w:color="auto"/>
            <w:left w:val="none" w:sz="0" w:space="0" w:color="auto"/>
            <w:bottom w:val="none" w:sz="0" w:space="0" w:color="auto"/>
            <w:right w:val="none" w:sz="0" w:space="0" w:color="auto"/>
          </w:divBdr>
        </w:div>
        <w:div w:id="250046275">
          <w:marLeft w:val="0"/>
          <w:marRight w:val="0"/>
          <w:marTop w:val="0"/>
          <w:marBottom w:val="0"/>
          <w:divBdr>
            <w:top w:val="none" w:sz="0" w:space="0" w:color="auto"/>
            <w:left w:val="none" w:sz="0" w:space="0" w:color="auto"/>
            <w:bottom w:val="none" w:sz="0" w:space="0" w:color="auto"/>
            <w:right w:val="none" w:sz="0" w:space="0" w:color="auto"/>
          </w:divBdr>
        </w:div>
        <w:div w:id="549682912">
          <w:marLeft w:val="0"/>
          <w:marRight w:val="0"/>
          <w:marTop w:val="0"/>
          <w:marBottom w:val="0"/>
          <w:divBdr>
            <w:top w:val="none" w:sz="0" w:space="0" w:color="auto"/>
            <w:left w:val="none" w:sz="0" w:space="0" w:color="auto"/>
            <w:bottom w:val="none" w:sz="0" w:space="0" w:color="auto"/>
            <w:right w:val="none" w:sz="0" w:space="0" w:color="auto"/>
          </w:divBdr>
        </w:div>
        <w:div w:id="397942380">
          <w:marLeft w:val="0"/>
          <w:marRight w:val="0"/>
          <w:marTop w:val="0"/>
          <w:marBottom w:val="0"/>
          <w:divBdr>
            <w:top w:val="none" w:sz="0" w:space="0" w:color="auto"/>
            <w:left w:val="none" w:sz="0" w:space="0" w:color="auto"/>
            <w:bottom w:val="none" w:sz="0" w:space="0" w:color="auto"/>
            <w:right w:val="none" w:sz="0" w:space="0" w:color="auto"/>
          </w:divBdr>
        </w:div>
        <w:div w:id="692535138">
          <w:marLeft w:val="0"/>
          <w:marRight w:val="0"/>
          <w:marTop w:val="0"/>
          <w:marBottom w:val="0"/>
          <w:divBdr>
            <w:top w:val="none" w:sz="0" w:space="0" w:color="auto"/>
            <w:left w:val="none" w:sz="0" w:space="0" w:color="auto"/>
            <w:bottom w:val="none" w:sz="0" w:space="0" w:color="auto"/>
            <w:right w:val="none" w:sz="0" w:space="0" w:color="auto"/>
          </w:divBdr>
        </w:div>
        <w:div w:id="8846343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E8E3B9E6068243810AA2709C6C1E4A"/>
        <w:category>
          <w:name w:val="General"/>
          <w:gallery w:val="placeholder"/>
        </w:category>
        <w:types>
          <w:type w:val="bbPlcHdr"/>
        </w:types>
        <w:behaviors>
          <w:behavior w:val="content"/>
        </w:behaviors>
        <w:guid w:val="{BEEA89B0-0939-0A49-96E3-4A747545849F}"/>
      </w:docPartPr>
      <w:docPartBody>
        <w:p w:rsidR="003836F1" w:rsidRDefault="003836F1" w:rsidP="003836F1">
          <w:pPr>
            <w:pStyle w:val="E4E8E3B9E6068243810AA2709C6C1E4A"/>
          </w:pPr>
          <w:r>
            <w:t>[Type text]</w:t>
          </w:r>
        </w:p>
      </w:docPartBody>
    </w:docPart>
    <w:docPart>
      <w:docPartPr>
        <w:name w:val="FD71D3F0E0FDD1478FAAD4FE1F8B5F20"/>
        <w:category>
          <w:name w:val="General"/>
          <w:gallery w:val="placeholder"/>
        </w:category>
        <w:types>
          <w:type w:val="bbPlcHdr"/>
        </w:types>
        <w:behaviors>
          <w:behavior w:val="content"/>
        </w:behaviors>
        <w:guid w:val="{7B8794D4-1655-7D4A-BD10-218498FD150F}"/>
      </w:docPartPr>
      <w:docPartBody>
        <w:p w:rsidR="003836F1" w:rsidRDefault="003836F1" w:rsidP="003836F1">
          <w:pPr>
            <w:pStyle w:val="FD71D3F0E0FDD1478FAAD4FE1F8B5F20"/>
          </w:pPr>
          <w:r>
            <w:t>[Type text]</w:t>
          </w:r>
        </w:p>
      </w:docPartBody>
    </w:docPart>
    <w:docPart>
      <w:docPartPr>
        <w:name w:val="FFDAB33DE5973642B4EC3115DCF46A5A"/>
        <w:category>
          <w:name w:val="General"/>
          <w:gallery w:val="placeholder"/>
        </w:category>
        <w:types>
          <w:type w:val="bbPlcHdr"/>
        </w:types>
        <w:behaviors>
          <w:behavior w:val="content"/>
        </w:behaviors>
        <w:guid w:val="{EBADF44C-C03B-3B48-9BD3-205FC793BE42}"/>
      </w:docPartPr>
      <w:docPartBody>
        <w:p w:rsidR="003836F1" w:rsidRDefault="003836F1" w:rsidP="003836F1">
          <w:pPr>
            <w:pStyle w:val="FFDAB33DE5973642B4EC3115DCF46A5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F1"/>
    <w:rsid w:val="001023DB"/>
    <w:rsid w:val="001165C5"/>
    <w:rsid w:val="001625D5"/>
    <w:rsid w:val="001650FA"/>
    <w:rsid w:val="002801A2"/>
    <w:rsid w:val="002A395C"/>
    <w:rsid w:val="003836F1"/>
    <w:rsid w:val="003B018C"/>
    <w:rsid w:val="00444423"/>
    <w:rsid w:val="00492157"/>
    <w:rsid w:val="004B0D07"/>
    <w:rsid w:val="0059202D"/>
    <w:rsid w:val="00632B86"/>
    <w:rsid w:val="00750872"/>
    <w:rsid w:val="00892968"/>
    <w:rsid w:val="009A3557"/>
    <w:rsid w:val="009A473D"/>
    <w:rsid w:val="009C1ACA"/>
    <w:rsid w:val="009D3221"/>
    <w:rsid w:val="00AA128B"/>
    <w:rsid w:val="00B55619"/>
    <w:rsid w:val="00B71249"/>
    <w:rsid w:val="00D373BB"/>
    <w:rsid w:val="00F04037"/>
    <w:rsid w:val="00F43C02"/>
    <w:rsid w:val="00F8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8E3B9E6068243810AA2709C6C1E4A">
    <w:name w:val="E4E8E3B9E6068243810AA2709C6C1E4A"/>
    <w:rsid w:val="003836F1"/>
  </w:style>
  <w:style w:type="paragraph" w:customStyle="1" w:styleId="FD71D3F0E0FDD1478FAAD4FE1F8B5F20">
    <w:name w:val="FD71D3F0E0FDD1478FAAD4FE1F8B5F20"/>
    <w:rsid w:val="003836F1"/>
  </w:style>
  <w:style w:type="paragraph" w:customStyle="1" w:styleId="FFDAB33DE5973642B4EC3115DCF46A5A">
    <w:name w:val="FFDAB33DE5973642B4EC3115DCF46A5A"/>
    <w:rsid w:val="003836F1"/>
  </w:style>
  <w:style w:type="paragraph" w:customStyle="1" w:styleId="F98CAC4275ED7642910029D5CA210F03">
    <w:name w:val="F98CAC4275ED7642910029D5CA210F03"/>
    <w:rsid w:val="003836F1"/>
  </w:style>
  <w:style w:type="paragraph" w:customStyle="1" w:styleId="93370BD49B33C94E854B047CA430085E">
    <w:name w:val="93370BD49B33C94E854B047CA430085E"/>
    <w:rsid w:val="003836F1"/>
  </w:style>
  <w:style w:type="paragraph" w:customStyle="1" w:styleId="A411A95AB74D22428C3E99A413F6C4E2">
    <w:name w:val="A411A95AB74D22428C3E99A413F6C4E2"/>
    <w:rsid w:val="003836F1"/>
  </w:style>
  <w:style w:type="paragraph" w:customStyle="1" w:styleId="725F6E7EF691564E94B86585DF03287A">
    <w:name w:val="725F6E7EF691564E94B86585DF03287A"/>
    <w:rsid w:val="001650FA"/>
    <w:rPr>
      <w:lang w:eastAsia="en-US"/>
    </w:rPr>
  </w:style>
  <w:style w:type="paragraph" w:customStyle="1" w:styleId="AF8AC6540A8C1E48915567B88875F5C7">
    <w:name w:val="AF8AC6540A8C1E48915567B88875F5C7"/>
    <w:rsid w:val="001650F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the 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65675-8119-C345-98A2-9147C606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1450</Words>
  <Characters>8271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Simmi Puri</dc:creator>
  <cp:keywords/>
  <dc:description/>
  <cp:lastModifiedBy>Microsoft Office User</cp:lastModifiedBy>
  <cp:revision>6</cp:revision>
  <cp:lastPrinted>2015-12-06T11:40:00Z</cp:lastPrinted>
  <dcterms:created xsi:type="dcterms:W3CDTF">2015-12-11T03:09:00Z</dcterms:created>
  <dcterms:modified xsi:type="dcterms:W3CDTF">2016-01-04T03:08:00Z</dcterms:modified>
</cp:coreProperties>
</file>